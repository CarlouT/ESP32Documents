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6B" w:rsidRPr="0074156B" w:rsidRDefault="0074156B" w:rsidP="0074156B">
      <w:pPr>
        <w:spacing w:after="75" w:line="240" w:lineRule="auto"/>
        <w:outlineLvl w:val="0"/>
        <w:rPr>
          <w:rFonts w:ascii="Georgia" w:eastAsia="Times New Roman" w:hAnsi="Georgia" w:cs="Times New Roman"/>
          <w:color w:val="009999"/>
          <w:kern w:val="36"/>
          <w:sz w:val="53"/>
          <w:szCs w:val="53"/>
          <w:lang w:eastAsia="en-AU"/>
        </w:rPr>
      </w:pPr>
      <w:r w:rsidRPr="0074156B">
        <w:rPr>
          <w:rFonts w:ascii="Georgia" w:eastAsia="Times New Roman" w:hAnsi="Georgia" w:cs="Times New Roman"/>
          <w:color w:val="009999"/>
          <w:kern w:val="36"/>
          <w:sz w:val="53"/>
          <w:szCs w:val="53"/>
          <w:lang w:eastAsia="en-AU"/>
        </w:rPr>
        <w:t>ESP32: DHT11/22 Humidity Temperature Sensor Interfacing Example</w:t>
      </w:r>
    </w:p>
    <w:p w:rsidR="0074156B" w:rsidRPr="0074156B" w:rsidRDefault="0074156B" w:rsidP="0074156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hyperlink r:id="rId6" w:tooltip="Permalink to ESP32: DHT11/22 Humidity Temperature Sensor Interfacing Example" w:history="1">
        <w:r w:rsidRPr="0074156B">
          <w:rPr>
            <w:rFonts w:ascii="Times New Roman" w:eastAsia="Times New Roman" w:hAnsi="Times New Roman" w:cs="Times New Roman"/>
            <w:color w:val="BC360A"/>
            <w:sz w:val="21"/>
            <w:szCs w:val="21"/>
            <w:u w:val="single"/>
            <w:lang w:eastAsia="en-AU"/>
          </w:rPr>
          <w:t>January 25, 2019</w:t>
        </w:r>
      </w:hyperlink>
      <w:hyperlink r:id="rId7" w:history="1">
        <w:r w:rsidRPr="0074156B">
          <w:rPr>
            <w:rFonts w:ascii="Times New Roman" w:eastAsia="Times New Roman" w:hAnsi="Times New Roman" w:cs="Times New Roman"/>
            <w:color w:val="BC360A"/>
            <w:sz w:val="21"/>
            <w:szCs w:val="21"/>
            <w:u w:val="single"/>
            <w:lang w:eastAsia="en-AU"/>
          </w:rPr>
          <w:t>ESP32</w:t>
        </w:r>
      </w:hyperlink>
      <w:hyperlink r:id="rId8" w:history="1">
        <w:r w:rsidRPr="0074156B">
          <w:rPr>
            <w:rFonts w:ascii="Times New Roman" w:eastAsia="Times New Roman" w:hAnsi="Times New Roman" w:cs="Times New Roman"/>
            <w:color w:val="BC360A"/>
            <w:sz w:val="21"/>
            <w:szCs w:val="21"/>
            <w:u w:val="single"/>
            <w:lang w:eastAsia="en-AU"/>
          </w:rPr>
          <w:t>dht11</w:t>
        </w:r>
      </w:hyperlink>
      <w:r w:rsidRPr="0074156B">
        <w:rPr>
          <w:rFonts w:ascii="Times New Roman" w:eastAsia="Times New Roman" w:hAnsi="Times New Roman" w:cs="Times New Roman"/>
          <w:sz w:val="21"/>
          <w:szCs w:val="21"/>
          <w:lang w:eastAsia="en-AU"/>
        </w:rPr>
        <w:t>, </w:t>
      </w:r>
      <w:hyperlink r:id="rId9" w:history="1">
        <w:r w:rsidRPr="0074156B">
          <w:rPr>
            <w:rFonts w:ascii="Times New Roman" w:eastAsia="Times New Roman" w:hAnsi="Times New Roman" w:cs="Times New Roman"/>
            <w:color w:val="BC360A"/>
            <w:sz w:val="21"/>
            <w:szCs w:val="21"/>
            <w:u w:val="single"/>
            <w:lang w:eastAsia="en-AU"/>
          </w:rPr>
          <w:t>ESP32</w:t>
        </w:r>
      </w:hyperlink>
    </w:p>
    <w:p w:rsidR="0074156B" w:rsidRPr="0074156B" w:rsidRDefault="0074156B" w:rsidP="0074156B">
      <w:pPr>
        <w:shd w:val="clear" w:color="auto" w:fill="FFFFFF"/>
        <w:spacing w:after="360" w:line="240" w:lineRule="auto"/>
        <w:jc w:val="both"/>
        <w:rPr>
          <w:ins w:id="0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1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In this tutorial we are </w:t>
        </w:r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>interfacing DHT11 or DHT22 Humidity temperature sensor with</w:t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 </w:t>
        </w:r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 xml:space="preserve">ESP32 </w:t>
        </w:r>
        <w:proofErr w:type="spellStart"/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>DevKit</w:t>
        </w:r>
        <w:proofErr w:type="spellEnd"/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>.</w:t>
        </w:r>
      </w:ins>
    </w:p>
    <w:p w:rsidR="0074156B" w:rsidRPr="0074156B" w:rsidRDefault="0074156B" w:rsidP="0074156B">
      <w:pPr>
        <w:shd w:val="clear" w:color="auto" w:fill="FFFFFF"/>
        <w:spacing w:after="360" w:line="240" w:lineRule="auto"/>
        <w:jc w:val="both"/>
        <w:rPr>
          <w:ins w:id="2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3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 xml:space="preserve">The DHT11 (or DHT22 and similar) are cheap temperature and humidity sensors. The communicate with </w:t>
        </w:r>
        <w:proofErr w:type="gramStart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a</w:t>
        </w:r>
        <w:proofErr w:type="gramEnd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 xml:space="preserve"> ESP32 is over a single wire, but unfortunately it is not compatible with the 1-Wire protocol defined by Dallas Semiconductors.</w:t>
        </w:r>
      </w:ins>
    </w:p>
    <w:p w:rsidR="0074156B" w:rsidRPr="0074156B" w:rsidRDefault="0074156B" w:rsidP="0074156B">
      <w:pPr>
        <w:shd w:val="clear" w:color="auto" w:fill="FFFFFF"/>
        <w:spacing w:after="360" w:line="240" w:lineRule="auto"/>
        <w:jc w:val="both"/>
        <w:rPr>
          <w:ins w:id="4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5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 xml:space="preserve">The electric connection to the ESP32 </w:t>
        </w:r>
        <w:proofErr w:type="spellStart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DevKit</w:t>
        </w:r>
        <w:proofErr w:type="spellEnd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 xml:space="preserve"> is very simple, as the DHT series can be powered direct with 3.3V. Only 3 wires are needed: VCC, GND and the data line. Data Line is connected to GPIO15 (D15).</w:t>
        </w:r>
      </w:ins>
    </w:p>
    <w:p w:rsidR="0074156B" w:rsidRPr="0074156B" w:rsidRDefault="0074156B" w:rsidP="0074156B">
      <w:pPr>
        <w:shd w:val="clear" w:color="auto" w:fill="FFFFFF"/>
        <w:spacing w:before="330" w:after="330" w:line="240" w:lineRule="auto"/>
        <w:outlineLvl w:val="2"/>
        <w:rPr>
          <w:ins w:id="6" w:author="Unknown"/>
          <w:rFonts w:ascii="Georgia" w:eastAsia="Times New Roman" w:hAnsi="Georgia" w:cs="Helvetica"/>
          <w:b/>
          <w:bCs/>
          <w:color w:val="FF9102"/>
          <w:sz w:val="38"/>
          <w:szCs w:val="38"/>
          <w:lang w:eastAsia="en-AU"/>
        </w:rPr>
      </w:pPr>
      <w:ins w:id="7" w:author="Unknown">
        <w:r w:rsidRPr="0074156B">
          <w:rPr>
            <w:rFonts w:ascii="Georgia" w:eastAsia="Times New Roman" w:hAnsi="Georgia" w:cs="Helvetica"/>
            <w:b/>
            <w:bCs/>
            <w:color w:val="FF9102"/>
            <w:sz w:val="38"/>
            <w:szCs w:val="38"/>
            <w:lang w:eastAsia="en-AU"/>
          </w:rPr>
          <w:t>DHT11 Connections with ESP32</w:t>
        </w:r>
      </w:ins>
    </w:p>
    <w:p w:rsidR="0074156B" w:rsidRPr="0074156B" w:rsidRDefault="0074156B" w:rsidP="0074156B">
      <w:pPr>
        <w:shd w:val="clear" w:color="auto" w:fill="FFFFFF"/>
        <w:spacing w:after="360" w:line="240" w:lineRule="auto"/>
        <w:rPr>
          <w:ins w:id="8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noProof/>
          <w:color w:val="141412"/>
          <w:sz w:val="24"/>
          <w:szCs w:val="24"/>
          <w:lang w:eastAsia="en-AU"/>
        </w:rPr>
        <w:drawing>
          <wp:inline distT="0" distB="0" distL="0" distR="0">
            <wp:extent cx="3609474" cy="2232889"/>
            <wp:effectExtent l="0" t="0" r="0" b="0"/>
            <wp:docPr id="4" name="Picture 4" descr="ESP32 DHT11 Interfacing we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DHT11 Interfacing web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687" cy="223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6B" w:rsidRPr="0074156B" w:rsidRDefault="0074156B" w:rsidP="0074156B">
      <w:pPr>
        <w:shd w:val="clear" w:color="auto" w:fill="FFFFFF"/>
        <w:spacing w:after="360" w:line="240" w:lineRule="auto"/>
        <w:rPr>
          <w:ins w:id="9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10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 </w:t>
        </w:r>
      </w:ins>
    </w:p>
    <w:p w:rsidR="0074156B" w:rsidRPr="0074156B" w:rsidRDefault="0074156B" w:rsidP="0074156B">
      <w:pPr>
        <w:shd w:val="clear" w:color="auto" w:fill="FFFFFF"/>
        <w:spacing w:before="330" w:after="330" w:line="240" w:lineRule="auto"/>
        <w:outlineLvl w:val="2"/>
        <w:rPr>
          <w:ins w:id="11" w:author="Unknown"/>
          <w:rFonts w:ascii="Georgia" w:eastAsia="Times New Roman" w:hAnsi="Georgia" w:cs="Helvetica"/>
          <w:b/>
          <w:bCs/>
          <w:color w:val="FF9102"/>
          <w:sz w:val="38"/>
          <w:szCs w:val="38"/>
          <w:lang w:eastAsia="en-AU"/>
        </w:rPr>
      </w:pPr>
      <w:ins w:id="12" w:author="Unknown">
        <w:r w:rsidRPr="0074156B">
          <w:rPr>
            <w:rFonts w:ascii="Georgia" w:eastAsia="Times New Roman" w:hAnsi="Georgia" w:cs="Helvetica"/>
            <w:b/>
            <w:bCs/>
            <w:color w:val="FF9102"/>
            <w:sz w:val="38"/>
            <w:szCs w:val="38"/>
            <w:lang w:eastAsia="en-AU"/>
          </w:rPr>
          <w:t>DHT11 Sensor Specifications</w:t>
        </w:r>
      </w:ins>
    </w:p>
    <w:p w:rsidR="0074156B" w:rsidRPr="0074156B" w:rsidRDefault="0074156B" w:rsidP="0074156B">
      <w:pPr>
        <w:shd w:val="clear" w:color="auto" w:fill="FFFFFF"/>
        <w:spacing w:after="360" w:line="240" w:lineRule="auto"/>
        <w:jc w:val="both"/>
        <w:rPr>
          <w:ins w:id="13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14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 xml:space="preserve">The DHT11 is a basic, ultra low-cost digital temperature and humidity sensor. It uses a capacitive humidity sensor and a thermistor to measure the surrounding air, and spits out a digital signal on the data pin (no </w:t>
        </w:r>
        <w:proofErr w:type="spellStart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analog</w:t>
        </w:r>
        <w:proofErr w:type="spellEnd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 xml:space="preserve"> input pins needed). </w:t>
        </w:r>
        <w:proofErr w:type="spellStart"/>
        <w:proofErr w:type="gramStart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Its</w:t>
        </w:r>
        <w:proofErr w:type="spellEnd"/>
        <w:proofErr w:type="gramEnd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 xml:space="preserve"> fairly simple to use, but requires careful timing to grab data. The only real downside of this sensor is you can only get new data from it once every 2 seconds, so when using our library, sensor readings can be up to 2 seconds old. Compared to the DHT22, this sensor is less precise, less accurate and works in a smaller range of temperature/humidity, but </w:t>
        </w:r>
        <w:proofErr w:type="gramStart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its</w:t>
        </w:r>
        <w:proofErr w:type="gramEnd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 xml:space="preserve"> smaller and less expensive.</w:t>
        </w:r>
      </w:ins>
    </w:p>
    <w:p w:rsidR="0074156B" w:rsidRPr="0074156B" w:rsidRDefault="0074156B" w:rsidP="0074156B">
      <w:pPr>
        <w:shd w:val="clear" w:color="auto" w:fill="FFFFFF"/>
        <w:spacing w:after="360" w:line="240" w:lineRule="auto"/>
        <w:rPr>
          <w:ins w:id="15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16" w:author="Unknown"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lastRenderedPageBreak/>
          <w:t xml:space="preserve">If you are using module it comes with a 4.7K or 10K resistor. You need external 10K or 4.7K </w:t>
        </w:r>
        <w:proofErr w:type="gramStart"/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>pull</w:t>
        </w:r>
        <w:proofErr w:type="gramEnd"/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 xml:space="preserve"> up on data pin to VCC.</w:t>
        </w:r>
      </w:ins>
    </w:p>
    <w:p w:rsidR="0074156B" w:rsidRPr="0074156B" w:rsidRDefault="0074156B" w:rsidP="0074156B">
      <w:pPr>
        <w:shd w:val="clear" w:color="auto" w:fill="FFFFFF"/>
        <w:spacing w:after="360" w:line="240" w:lineRule="auto"/>
        <w:rPr>
          <w:ins w:id="17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bookmarkStart w:id="18" w:name="_GoBack"/>
      <w:r>
        <w:rPr>
          <w:rFonts w:ascii="Helvetica" w:eastAsia="Times New Roman" w:hAnsi="Helvetica" w:cs="Helvetica"/>
          <w:noProof/>
          <w:color w:val="141412"/>
          <w:sz w:val="24"/>
          <w:szCs w:val="24"/>
          <w:lang w:eastAsia="en-AU"/>
        </w:rPr>
        <w:drawing>
          <wp:inline distT="0" distB="0" distL="0" distR="0">
            <wp:extent cx="4062098" cy="2945307"/>
            <wp:effectExtent l="0" t="0" r="0" b="7620"/>
            <wp:docPr id="3" name="Picture 3" descr="DHT11 Pinout for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HT11 Pinout for ESP82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80" cy="294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74156B" w:rsidRPr="0074156B" w:rsidRDefault="0074156B" w:rsidP="0074156B">
      <w:pPr>
        <w:shd w:val="clear" w:color="auto" w:fill="FFFFFF"/>
        <w:spacing w:after="360" w:line="240" w:lineRule="auto"/>
        <w:rPr>
          <w:ins w:id="19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20" w:author="Unknown"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>DHT11 Specifications:</w:t>
        </w:r>
      </w:ins>
    </w:p>
    <w:p w:rsidR="0074156B" w:rsidRPr="0074156B" w:rsidRDefault="0074156B" w:rsidP="00741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1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22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Low cost</w:t>
        </w:r>
      </w:ins>
    </w:p>
    <w:p w:rsidR="0074156B" w:rsidRPr="0074156B" w:rsidRDefault="0074156B" w:rsidP="00741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3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24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3 to 5V power and I/O</w:t>
        </w:r>
      </w:ins>
    </w:p>
    <w:p w:rsidR="0074156B" w:rsidRPr="0074156B" w:rsidRDefault="0074156B" w:rsidP="00741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5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26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2.5mA max current use during conversion (while requesting data)</w:t>
        </w:r>
      </w:ins>
    </w:p>
    <w:p w:rsidR="0074156B" w:rsidRPr="0074156B" w:rsidRDefault="0074156B" w:rsidP="00741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7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28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Good for 20-80% humidity readings with 5% accuracy</w:t>
        </w:r>
      </w:ins>
    </w:p>
    <w:p w:rsidR="0074156B" w:rsidRPr="0074156B" w:rsidRDefault="0074156B" w:rsidP="00741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29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30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Good for 0-50°C temperature readings ±2°C accuracy</w:t>
        </w:r>
      </w:ins>
    </w:p>
    <w:p w:rsidR="0074156B" w:rsidRPr="0074156B" w:rsidRDefault="0074156B" w:rsidP="00741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1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32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No more than 1 Hz sampling rate (once every second)</w:t>
        </w:r>
      </w:ins>
    </w:p>
    <w:p w:rsidR="0074156B" w:rsidRPr="0074156B" w:rsidRDefault="0074156B" w:rsidP="00741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3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34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Body size 15.5mm x 12mm x 5.5mm</w:t>
        </w:r>
      </w:ins>
    </w:p>
    <w:p w:rsidR="0074156B" w:rsidRPr="0074156B" w:rsidRDefault="0074156B" w:rsidP="007415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35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36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4 pins with 0.1″ spacing</w:t>
        </w:r>
      </w:ins>
    </w:p>
    <w:p w:rsidR="0074156B" w:rsidRPr="0074156B" w:rsidRDefault="0074156B" w:rsidP="0074156B">
      <w:pPr>
        <w:shd w:val="clear" w:color="auto" w:fill="FFFFFF"/>
        <w:spacing w:before="330" w:after="330" w:line="240" w:lineRule="auto"/>
        <w:outlineLvl w:val="2"/>
        <w:rPr>
          <w:ins w:id="37" w:author="Unknown"/>
          <w:rFonts w:ascii="Georgia" w:eastAsia="Times New Roman" w:hAnsi="Georgia" w:cs="Helvetica"/>
          <w:b/>
          <w:bCs/>
          <w:color w:val="FF9102"/>
          <w:sz w:val="38"/>
          <w:szCs w:val="38"/>
          <w:lang w:eastAsia="en-AU"/>
        </w:rPr>
      </w:pPr>
      <w:ins w:id="38" w:author="Unknown">
        <w:r w:rsidRPr="0074156B">
          <w:rPr>
            <w:rFonts w:ascii="Georgia" w:eastAsia="Times New Roman" w:hAnsi="Georgia" w:cs="Helvetica"/>
            <w:b/>
            <w:bCs/>
            <w:color w:val="FF9102"/>
            <w:sz w:val="38"/>
            <w:szCs w:val="38"/>
            <w:lang w:eastAsia="en-AU"/>
          </w:rPr>
          <w:t>ESP32 Program for DHT11 Sensor</w:t>
        </w:r>
      </w:ins>
    </w:p>
    <w:p w:rsidR="0074156B" w:rsidRPr="0074156B" w:rsidRDefault="0074156B" w:rsidP="0074156B">
      <w:pPr>
        <w:shd w:val="clear" w:color="auto" w:fill="FFFFFF"/>
        <w:spacing w:after="360" w:line="240" w:lineRule="auto"/>
        <w:rPr>
          <w:ins w:id="39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proofErr w:type="gramStart"/>
      <w:ins w:id="40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Before moving directly on coding install required libraries.</w:t>
        </w:r>
        <w:proofErr w:type="gramEnd"/>
      </w:ins>
    </w:p>
    <w:p w:rsidR="0074156B" w:rsidRPr="0074156B" w:rsidRDefault="0074156B" w:rsidP="0074156B">
      <w:pPr>
        <w:shd w:val="clear" w:color="auto" w:fill="FFFFFF"/>
        <w:spacing w:after="360" w:line="240" w:lineRule="auto"/>
        <w:rPr>
          <w:ins w:id="41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42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Go to menu </w:t>
        </w:r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>Sketch &gt;&gt; Include Library &gt;&gt; Manage Library</w:t>
        </w:r>
      </w:ins>
    </w:p>
    <w:p w:rsidR="0074156B" w:rsidRPr="0074156B" w:rsidRDefault="0074156B" w:rsidP="0074156B">
      <w:pPr>
        <w:shd w:val="clear" w:color="auto" w:fill="FFFFFF"/>
        <w:spacing w:after="360" w:line="240" w:lineRule="auto"/>
        <w:rPr>
          <w:ins w:id="43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44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lastRenderedPageBreak/>
          <w:t>Install </w:t>
        </w:r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 xml:space="preserve">DHT sensor library for </w:t>
        </w:r>
        <w:proofErr w:type="spellStart"/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>ESPx</w:t>
        </w:r>
        <w:proofErr w:type="spellEnd"/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 xml:space="preserve"> by </w:t>
        </w:r>
        <w:proofErr w:type="spellStart"/>
        <w:r w:rsidRPr="0074156B">
          <w:rPr>
            <w:rFonts w:ascii="Helvetica" w:eastAsia="Times New Roman" w:hAnsi="Helvetica" w:cs="Helvetica"/>
            <w:b/>
            <w:bCs/>
            <w:color w:val="141412"/>
            <w:sz w:val="24"/>
            <w:szCs w:val="24"/>
            <w:lang w:eastAsia="en-AU"/>
          </w:rPr>
          <w:t>beegee</w:t>
        </w:r>
        <w:proofErr w:type="spellEnd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 xml:space="preserve"> library. </w:t>
        </w:r>
        <w:proofErr w:type="gramStart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or</w:t>
        </w:r>
        <w:proofErr w:type="gramEnd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 </w:t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begin"/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instrText xml:space="preserve"> HYPERLINK "https://circuits4you.com/wp-content/uploads/2019/01/DHT_sensor_library_for_ESPx.zip" </w:instrText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separate"/>
        </w:r>
        <w:r w:rsidRPr="0074156B">
          <w:rPr>
            <w:rFonts w:ascii="Helvetica" w:eastAsia="Times New Roman" w:hAnsi="Helvetica" w:cs="Helvetica"/>
            <w:color w:val="BC360A"/>
            <w:sz w:val="24"/>
            <w:szCs w:val="24"/>
            <w:u w:val="single"/>
            <w:lang w:eastAsia="en-AU"/>
          </w:rPr>
          <w:t>Download</w:t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end"/>
        </w:r>
      </w:ins>
      <w:r>
        <w:rPr>
          <w:rFonts w:ascii="Helvetica" w:eastAsia="Times New Roman" w:hAnsi="Helvetica" w:cs="Helvetica"/>
          <w:noProof/>
          <w:color w:val="141412"/>
          <w:sz w:val="24"/>
          <w:szCs w:val="24"/>
          <w:lang w:eastAsia="en-AU"/>
        </w:rPr>
        <w:drawing>
          <wp:inline distT="0" distB="0" distL="0" distR="0">
            <wp:extent cx="4968645" cy="2796234"/>
            <wp:effectExtent l="0" t="0" r="3810" b="4445"/>
            <wp:docPr id="2" name="Picture 2" descr="NodeMCU DHT11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MCU DHT11 Libra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38" cy="27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5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After installing library write below code.</w:t>
        </w:r>
      </w:ins>
    </w:p>
    <w:p w:rsidR="0074156B" w:rsidRPr="0074156B" w:rsidRDefault="0074156B" w:rsidP="0074156B">
      <w:pPr>
        <w:shd w:val="clear" w:color="auto" w:fill="FFFFFF"/>
        <w:spacing w:after="180" w:line="240" w:lineRule="auto"/>
        <w:rPr>
          <w:ins w:id="46" w:author="Unknown"/>
          <w:rFonts w:ascii="Courier New" w:eastAsia="Times New Roman" w:hAnsi="Courier New" w:cs="Courier New"/>
          <w:color w:val="141412"/>
          <w:sz w:val="24"/>
          <w:szCs w:val="24"/>
          <w:lang w:eastAsia="en-AU"/>
        </w:rPr>
      </w:pPr>
      <w:ins w:id="47" w:author="Unknown">
        <w:r w:rsidRPr="0074156B">
          <w:rPr>
            <w:rFonts w:ascii="Courier New" w:eastAsia="Times New Roman" w:hAnsi="Courier New" w:cs="Courier New"/>
            <w:color w:val="141412"/>
            <w:sz w:val="24"/>
            <w:szCs w:val="24"/>
            <w:lang w:eastAsia="en-AU"/>
          </w:rPr>
          <w:object w:dxaOrig="1440" w:dyaOrig="1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9" type="#_x0000_t75" style="width:136.4pt;height:69.65pt" o:ole="">
              <v:imagedata r:id="rId13" o:title=""/>
            </v:shape>
            <w:control r:id="rId14" w:name="DefaultOcxName" w:shapeid="_x0000_i1039"/>
          </w:objec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861"/>
      </w:tblGrid>
      <w:tr w:rsidR="0074156B" w:rsidRPr="0074156B" w:rsidTr="007415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1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2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4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5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6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7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8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9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10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11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12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13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14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15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16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lastRenderedPageBreak/>
              <w:t>17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18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19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20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21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22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23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24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25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26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27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28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29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30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31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32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33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34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35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36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37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38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39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40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41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42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43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44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45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46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47</w:t>
            </w:r>
          </w:p>
          <w:p w:rsidR="0074156B" w:rsidRPr="0074156B" w:rsidRDefault="0074156B" w:rsidP="0074156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48</w:t>
            </w:r>
          </w:p>
        </w:tc>
        <w:tc>
          <w:tcPr>
            <w:tcW w:w="104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lastRenderedPageBreak/>
              <w:t xml:space="preserve">/* 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* ESP32 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NodeMCU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DHT11 - Humidity Temperature Sensor Example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* https://circuits4you.com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* 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* References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* https://circuits4you.com/2017/12/31/nodemcu-pinout/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* 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*/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#include "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DHTesp.h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"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#define 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DHTpin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15    //D15 of ESP32 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DevKit</w:t>
            </w:r>
            <w:proofErr w:type="spellEnd"/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DHTesp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void setup()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lastRenderedPageBreak/>
              <w:t>{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Serial.begin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(115200);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Serial.println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Serial.println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("Status\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tHumidity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(%)\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tTemperature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(C)\t(F)\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tHeatIndex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(C)\t(F)");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  // 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Autodetect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 is not working reliable, don't use the following line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  // 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dht.setup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(17);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  // use this instead: 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dht.setup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DHTpin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DHTesp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::DHT11); //for DHT11 Connect DHT sensor to GPIO 17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//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dht.setup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DHTpin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DHTesp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::DHT22); //for DHT22 Connect DHT sensor to GPIO 17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}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void loop()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{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delay(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dht.getMinimumSamplingPeriod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());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  float humidity = 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dht.getHumidity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 xml:space="preserve">  float temperature = 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dht.getTemperature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dht.getStatusString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());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("\t");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(humidity, 1);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("\t\t");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(temperature, 1);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("\t\t");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dht.toFahrenheit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(temperature), 1);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("\t\t");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dht.computeHeatIndex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(temperature, humidity, false), 1);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</w:t>
            </w:r>
            <w:proofErr w:type="spellStart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Serial.print</w:t>
            </w:r>
            <w:proofErr w:type="spellEnd"/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("\t\t");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  Serial.println(dht.computeHeatIndex(dht.toFahrenheit(temperature), humidity, true), 1);</w:t>
            </w:r>
          </w:p>
          <w:p w:rsidR="0074156B" w:rsidRPr="0074156B" w:rsidRDefault="0074156B" w:rsidP="0074156B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</w:pPr>
            <w:r w:rsidRPr="0074156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AU"/>
              </w:rPr>
              <w:t>}</w:t>
            </w:r>
          </w:p>
        </w:tc>
      </w:tr>
    </w:tbl>
    <w:p w:rsidR="0074156B" w:rsidRPr="0074156B" w:rsidRDefault="0074156B" w:rsidP="0074156B">
      <w:pPr>
        <w:shd w:val="clear" w:color="auto" w:fill="FFFFFF"/>
        <w:spacing w:before="330" w:after="330" w:line="240" w:lineRule="auto"/>
        <w:outlineLvl w:val="2"/>
        <w:rPr>
          <w:ins w:id="48" w:author="Unknown"/>
          <w:rFonts w:ascii="Georgia" w:eastAsia="Times New Roman" w:hAnsi="Georgia" w:cs="Helvetica"/>
          <w:b/>
          <w:bCs/>
          <w:color w:val="FF9102"/>
          <w:sz w:val="38"/>
          <w:szCs w:val="38"/>
          <w:lang w:eastAsia="en-AU"/>
        </w:rPr>
      </w:pPr>
      <w:ins w:id="49" w:author="Unknown">
        <w:r w:rsidRPr="0074156B">
          <w:rPr>
            <w:rFonts w:ascii="Georgia" w:eastAsia="Times New Roman" w:hAnsi="Georgia" w:cs="Helvetica"/>
            <w:b/>
            <w:bCs/>
            <w:color w:val="FF9102"/>
            <w:sz w:val="38"/>
            <w:szCs w:val="38"/>
            <w:lang w:eastAsia="en-AU"/>
          </w:rPr>
          <w:lastRenderedPageBreak/>
          <w:t>Results</w:t>
        </w:r>
      </w:ins>
    </w:p>
    <w:p w:rsidR="0074156B" w:rsidRPr="0074156B" w:rsidRDefault="0074156B" w:rsidP="0074156B">
      <w:pPr>
        <w:shd w:val="clear" w:color="auto" w:fill="FFFFFF"/>
        <w:spacing w:after="360" w:line="240" w:lineRule="auto"/>
        <w:rPr>
          <w:ins w:id="50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51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t>After uploading program in ESP32 open serial monitor with 115200 baud rate.</w:t>
        </w:r>
      </w:ins>
    </w:p>
    <w:p w:rsidR="0074156B" w:rsidRPr="0074156B" w:rsidRDefault="0074156B" w:rsidP="0074156B">
      <w:pPr>
        <w:shd w:val="clear" w:color="auto" w:fill="FFFFFF"/>
        <w:spacing w:after="360" w:line="240" w:lineRule="auto"/>
        <w:rPr>
          <w:ins w:id="52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noProof/>
          <w:color w:val="141412"/>
          <w:sz w:val="24"/>
          <w:szCs w:val="24"/>
          <w:lang w:eastAsia="en-AU"/>
        </w:rPr>
        <w:drawing>
          <wp:inline distT="0" distB="0" distL="0" distR="0">
            <wp:extent cx="4415589" cy="2059536"/>
            <wp:effectExtent l="0" t="0" r="4445" b="0"/>
            <wp:docPr id="1" name="Picture 1" descr="DHT11 NodeMCU Read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HT11 NodeMCU Readig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36" cy="205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6B" w:rsidRPr="0074156B" w:rsidRDefault="0074156B" w:rsidP="0074156B">
      <w:pPr>
        <w:shd w:val="clear" w:color="auto" w:fill="FFFFFF"/>
        <w:spacing w:before="330" w:after="330" w:line="240" w:lineRule="auto"/>
        <w:outlineLvl w:val="2"/>
        <w:rPr>
          <w:ins w:id="53" w:author="Unknown"/>
          <w:rFonts w:ascii="Georgia" w:eastAsia="Times New Roman" w:hAnsi="Georgia" w:cs="Helvetica"/>
          <w:b/>
          <w:bCs/>
          <w:color w:val="FF9102"/>
          <w:sz w:val="38"/>
          <w:szCs w:val="38"/>
          <w:lang w:eastAsia="en-AU"/>
        </w:rPr>
      </w:pPr>
      <w:ins w:id="54" w:author="Unknown">
        <w:r w:rsidRPr="0074156B">
          <w:rPr>
            <w:rFonts w:ascii="Georgia" w:eastAsia="Times New Roman" w:hAnsi="Georgia" w:cs="Helvetica"/>
            <w:b/>
            <w:bCs/>
            <w:color w:val="FF9102"/>
            <w:sz w:val="38"/>
            <w:szCs w:val="38"/>
            <w:lang w:eastAsia="en-AU"/>
          </w:rPr>
          <w:t>References:</w:t>
        </w:r>
      </w:ins>
    </w:p>
    <w:p w:rsidR="0074156B" w:rsidRPr="0074156B" w:rsidRDefault="0074156B" w:rsidP="007415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55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56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begin"/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instrText xml:space="preserve"> HYPERLINK "https://circuits4you.com/wp-content/uploads/2019/01/DHT11-Technical-Data-Sheet.pdf" </w:instrText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separate"/>
        </w:r>
        <w:r w:rsidRPr="0074156B">
          <w:rPr>
            <w:rFonts w:ascii="Helvetica" w:eastAsia="Times New Roman" w:hAnsi="Helvetica" w:cs="Helvetica"/>
            <w:color w:val="BC360A"/>
            <w:sz w:val="24"/>
            <w:szCs w:val="24"/>
            <w:u w:val="single"/>
            <w:lang w:eastAsia="en-AU"/>
          </w:rPr>
          <w:t>Data Sheet: DHT11</w:t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end"/>
        </w:r>
      </w:ins>
    </w:p>
    <w:p w:rsidR="0074156B" w:rsidRPr="0074156B" w:rsidRDefault="0074156B" w:rsidP="007415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57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58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begin"/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instrText xml:space="preserve"> HYPERLINK "https://circuits4you.com/2018/12/31/esp32-devkit-esp32-wroom-gpio-pinout/" \t "_blank" </w:instrText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separate"/>
        </w:r>
        <w:r w:rsidRPr="0074156B">
          <w:rPr>
            <w:rFonts w:ascii="Helvetica" w:eastAsia="Times New Roman" w:hAnsi="Helvetica" w:cs="Helvetica"/>
            <w:color w:val="BC360A"/>
            <w:sz w:val="24"/>
            <w:szCs w:val="24"/>
            <w:u w:val="single"/>
            <w:lang w:eastAsia="en-AU"/>
          </w:rPr>
          <w:t xml:space="preserve">ESP32 </w:t>
        </w:r>
        <w:proofErr w:type="spellStart"/>
        <w:r w:rsidRPr="0074156B">
          <w:rPr>
            <w:rFonts w:ascii="Helvetica" w:eastAsia="Times New Roman" w:hAnsi="Helvetica" w:cs="Helvetica"/>
            <w:color w:val="BC360A"/>
            <w:sz w:val="24"/>
            <w:szCs w:val="24"/>
            <w:u w:val="single"/>
            <w:lang w:eastAsia="en-AU"/>
          </w:rPr>
          <w:t>PinOut</w:t>
        </w:r>
        <w:proofErr w:type="spellEnd"/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end"/>
        </w:r>
      </w:ins>
    </w:p>
    <w:p w:rsidR="0074156B" w:rsidRPr="0074156B" w:rsidRDefault="0074156B" w:rsidP="007415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ins w:id="59" w:author="Unknown"/>
          <w:rFonts w:ascii="Helvetica" w:eastAsia="Times New Roman" w:hAnsi="Helvetica" w:cs="Helvetica"/>
          <w:color w:val="141412"/>
          <w:sz w:val="24"/>
          <w:szCs w:val="24"/>
          <w:lang w:eastAsia="en-AU"/>
        </w:rPr>
      </w:pPr>
      <w:ins w:id="60" w:author="Unknown"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begin"/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instrText xml:space="preserve"> HYPERLINK "https://circuits4you.com/2019/01/25/esp8266-dht11-humidity-temperature-data-logging/" </w:instrText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separate"/>
        </w:r>
        <w:r w:rsidRPr="0074156B">
          <w:rPr>
            <w:rFonts w:ascii="Helvetica" w:eastAsia="Times New Roman" w:hAnsi="Helvetica" w:cs="Helvetica"/>
            <w:color w:val="BC360A"/>
            <w:sz w:val="24"/>
            <w:szCs w:val="24"/>
            <w:u w:val="single"/>
            <w:lang w:eastAsia="en-AU"/>
          </w:rPr>
          <w:t>Plotting Graphs and Data logging with DHT11</w:t>
        </w:r>
        <w:r w:rsidRPr="0074156B">
          <w:rPr>
            <w:rFonts w:ascii="Helvetica" w:eastAsia="Times New Roman" w:hAnsi="Helvetica" w:cs="Helvetica"/>
            <w:color w:val="141412"/>
            <w:sz w:val="24"/>
            <w:szCs w:val="24"/>
            <w:lang w:eastAsia="en-AU"/>
          </w:rPr>
          <w:fldChar w:fldCharType="end"/>
        </w:r>
      </w:ins>
    </w:p>
    <w:p w:rsidR="008B3EC1" w:rsidRDefault="008B3EC1"/>
    <w:sectPr w:rsidR="008B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0177"/>
    <w:multiLevelType w:val="multilevel"/>
    <w:tmpl w:val="C93464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8238B"/>
    <w:multiLevelType w:val="multilevel"/>
    <w:tmpl w:val="7422E1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6B"/>
    <w:rsid w:val="0074156B"/>
    <w:rsid w:val="008B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741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6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4156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date">
    <w:name w:val="date"/>
    <w:basedOn w:val="DefaultParagraphFont"/>
    <w:rsid w:val="0074156B"/>
  </w:style>
  <w:style w:type="character" w:styleId="Hyperlink">
    <w:name w:val="Hyperlink"/>
    <w:basedOn w:val="DefaultParagraphFont"/>
    <w:uiPriority w:val="99"/>
    <w:semiHidden/>
    <w:unhideWhenUsed/>
    <w:rsid w:val="0074156B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74156B"/>
  </w:style>
  <w:style w:type="character" w:customStyle="1" w:styleId="tags-links">
    <w:name w:val="tags-links"/>
    <w:basedOn w:val="DefaultParagraphFont"/>
    <w:rsid w:val="0074156B"/>
  </w:style>
  <w:style w:type="paragraph" w:styleId="NormalWeb">
    <w:name w:val="Normal (Web)"/>
    <w:basedOn w:val="Normal"/>
    <w:uiPriority w:val="99"/>
    <w:semiHidden/>
    <w:unhideWhenUsed/>
    <w:rsid w:val="0074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4156B"/>
    <w:rPr>
      <w:b/>
      <w:bCs/>
    </w:rPr>
  </w:style>
  <w:style w:type="character" w:customStyle="1" w:styleId="crayon-c">
    <w:name w:val="crayon-c"/>
    <w:basedOn w:val="DefaultParagraphFont"/>
    <w:rsid w:val="0074156B"/>
  </w:style>
  <w:style w:type="character" w:customStyle="1" w:styleId="crayon-h">
    <w:name w:val="crayon-h"/>
    <w:basedOn w:val="DefaultParagraphFont"/>
    <w:rsid w:val="0074156B"/>
  </w:style>
  <w:style w:type="character" w:customStyle="1" w:styleId="crayon-p">
    <w:name w:val="crayon-p"/>
    <w:basedOn w:val="DefaultParagraphFont"/>
    <w:rsid w:val="0074156B"/>
  </w:style>
  <w:style w:type="character" w:customStyle="1" w:styleId="crayon-i">
    <w:name w:val="crayon-i"/>
    <w:basedOn w:val="DefaultParagraphFont"/>
    <w:rsid w:val="0074156B"/>
  </w:style>
  <w:style w:type="character" w:customStyle="1" w:styleId="crayon-v">
    <w:name w:val="crayon-v"/>
    <w:basedOn w:val="DefaultParagraphFont"/>
    <w:rsid w:val="0074156B"/>
  </w:style>
  <w:style w:type="character" w:customStyle="1" w:styleId="crayon-sy">
    <w:name w:val="crayon-sy"/>
    <w:basedOn w:val="DefaultParagraphFont"/>
    <w:rsid w:val="0074156B"/>
  </w:style>
  <w:style w:type="character" w:customStyle="1" w:styleId="crayon-t">
    <w:name w:val="crayon-t"/>
    <w:basedOn w:val="DefaultParagraphFont"/>
    <w:rsid w:val="0074156B"/>
  </w:style>
  <w:style w:type="character" w:customStyle="1" w:styleId="crayon-st">
    <w:name w:val="crayon-st"/>
    <w:basedOn w:val="DefaultParagraphFont"/>
    <w:rsid w:val="0074156B"/>
  </w:style>
  <w:style w:type="character" w:customStyle="1" w:styleId="crayon-cn">
    <w:name w:val="crayon-cn"/>
    <w:basedOn w:val="DefaultParagraphFont"/>
    <w:rsid w:val="0074156B"/>
  </w:style>
  <w:style w:type="character" w:customStyle="1" w:styleId="crayon-e">
    <w:name w:val="crayon-e"/>
    <w:basedOn w:val="DefaultParagraphFont"/>
    <w:rsid w:val="0074156B"/>
  </w:style>
  <w:style w:type="character" w:customStyle="1" w:styleId="crayon-s">
    <w:name w:val="crayon-s"/>
    <w:basedOn w:val="DefaultParagraphFont"/>
    <w:rsid w:val="0074156B"/>
  </w:style>
  <w:style w:type="character" w:customStyle="1" w:styleId="crayon-o">
    <w:name w:val="crayon-o"/>
    <w:basedOn w:val="DefaultParagraphFont"/>
    <w:rsid w:val="0074156B"/>
  </w:style>
  <w:style w:type="character" w:customStyle="1" w:styleId="crayon-r">
    <w:name w:val="crayon-r"/>
    <w:basedOn w:val="DefaultParagraphFont"/>
    <w:rsid w:val="0074156B"/>
  </w:style>
  <w:style w:type="character" w:customStyle="1" w:styleId="crayon-k">
    <w:name w:val="crayon-k"/>
    <w:basedOn w:val="DefaultParagraphFont"/>
    <w:rsid w:val="0074156B"/>
  </w:style>
  <w:style w:type="paragraph" w:styleId="BalloonText">
    <w:name w:val="Balloon Text"/>
    <w:basedOn w:val="Normal"/>
    <w:link w:val="BalloonTextChar"/>
    <w:uiPriority w:val="99"/>
    <w:semiHidden/>
    <w:unhideWhenUsed/>
    <w:rsid w:val="00741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741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6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4156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date">
    <w:name w:val="date"/>
    <w:basedOn w:val="DefaultParagraphFont"/>
    <w:rsid w:val="0074156B"/>
  </w:style>
  <w:style w:type="character" w:styleId="Hyperlink">
    <w:name w:val="Hyperlink"/>
    <w:basedOn w:val="DefaultParagraphFont"/>
    <w:uiPriority w:val="99"/>
    <w:semiHidden/>
    <w:unhideWhenUsed/>
    <w:rsid w:val="0074156B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74156B"/>
  </w:style>
  <w:style w:type="character" w:customStyle="1" w:styleId="tags-links">
    <w:name w:val="tags-links"/>
    <w:basedOn w:val="DefaultParagraphFont"/>
    <w:rsid w:val="0074156B"/>
  </w:style>
  <w:style w:type="paragraph" w:styleId="NormalWeb">
    <w:name w:val="Normal (Web)"/>
    <w:basedOn w:val="Normal"/>
    <w:uiPriority w:val="99"/>
    <w:semiHidden/>
    <w:unhideWhenUsed/>
    <w:rsid w:val="0074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4156B"/>
    <w:rPr>
      <w:b/>
      <w:bCs/>
    </w:rPr>
  </w:style>
  <w:style w:type="character" w:customStyle="1" w:styleId="crayon-c">
    <w:name w:val="crayon-c"/>
    <w:basedOn w:val="DefaultParagraphFont"/>
    <w:rsid w:val="0074156B"/>
  </w:style>
  <w:style w:type="character" w:customStyle="1" w:styleId="crayon-h">
    <w:name w:val="crayon-h"/>
    <w:basedOn w:val="DefaultParagraphFont"/>
    <w:rsid w:val="0074156B"/>
  </w:style>
  <w:style w:type="character" w:customStyle="1" w:styleId="crayon-p">
    <w:name w:val="crayon-p"/>
    <w:basedOn w:val="DefaultParagraphFont"/>
    <w:rsid w:val="0074156B"/>
  </w:style>
  <w:style w:type="character" w:customStyle="1" w:styleId="crayon-i">
    <w:name w:val="crayon-i"/>
    <w:basedOn w:val="DefaultParagraphFont"/>
    <w:rsid w:val="0074156B"/>
  </w:style>
  <w:style w:type="character" w:customStyle="1" w:styleId="crayon-v">
    <w:name w:val="crayon-v"/>
    <w:basedOn w:val="DefaultParagraphFont"/>
    <w:rsid w:val="0074156B"/>
  </w:style>
  <w:style w:type="character" w:customStyle="1" w:styleId="crayon-sy">
    <w:name w:val="crayon-sy"/>
    <w:basedOn w:val="DefaultParagraphFont"/>
    <w:rsid w:val="0074156B"/>
  </w:style>
  <w:style w:type="character" w:customStyle="1" w:styleId="crayon-t">
    <w:name w:val="crayon-t"/>
    <w:basedOn w:val="DefaultParagraphFont"/>
    <w:rsid w:val="0074156B"/>
  </w:style>
  <w:style w:type="character" w:customStyle="1" w:styleId="crayon-st">
    <w:name w:val="crayon-st"/>
    <w:basedOn w:val="DefaultParagraphFont"/>
    <w:rsid w:val="0074156B"/>
  </w:style>
  <w:style w:type="character" w:customStyle="1" w:styleId="crayon-cn">
    <w:name w:val="crayon-cn"/>
    <w:basedOn w:val="DefaultParagraphFont"/>
    <w:rsid w:val="0074156B"/>
  </w:style>
  <w:style w:type="character" w:customStyle="1" w:styleId="crayon-e">
    <w:name w:val="crayon-e"/>
    <w:basedOn w:val="DefaultParagraphFont"/>
    <w:rsid w:val="0074156B"/>
  </w:style>
  <w:style w:type="character" w:customStyle="1" w:styleId="crayon-s">
    <w:name w:val="crayon-s"/>
    <w:basedOn w:val="DefaultParagraphFont"/>
    <w:rsid w:val="0074156B"/>
  </w:style>
  <w:style w:type="character" w:customStyle="1" w:styleId="crayon-o">
    <w:name w:val="crayon-o"/>
    <w:basedOn w:val="DefaultParagraphFont"/>
    <w:rsid w:val="0074156B"/>
  </w:style>
  <w:style w:type="character" w:customStyle="1" w:styleId="crayon-r">
    <w:name w:val="crayon-r"/>
    <w:basedOn w:val="DefaultParagraphFont"/>
    <w:rsid w:val="0074156B"/>
  </w:style>
  <w:style w:type="character" w:customStyle="1" w:styleId="crayon-k">
    <w:name w:val="crayon-k"/>
    <w:basedOn w:val="DefaultParagraphFont"/>
    <w:rsid w:val="0074156B"/>
  </w:style>
  <w:style w:type="paragraph" w:styleId="BalloonText">
    <w:name w:val="Balloon Text"/>
    <w:basedOn w:val="Normal"/>
    <w:link w:val="BalloonTextChar"/>
    <w:uiPriority w:val="99"/>
    <w:semiHidden/>
    <w:unhideWhenUsed/>
    <w:rsid w:val="00741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3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s4you.com/tag/dht11/" TargetMode="External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hyperlink" Target="https://circuits4you.com/category/esp32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ircuits4you.com/2019/01/25/esp32-dht11-22-humidity-temperature-sensor-interfacing-example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ircuits4you.com/tag/esp32/" TargetMode="External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Carlou Torres</dc:creator>
  <cp:lastModifiedBy>Carlou Torres</cp:lastModifiedBy>
  <cp:revision>1</cp:revision>
  <dcterms:created xsi:type="dcterms:W3CDTF">2020-07-07T04:45:00Z</dcterms:created>
  <dcterms:modified xsi:type="dcterms:W3CDTF">2020-07-07T04:47:00Z</dcterms:modified>
</cp:coreProperties>
</file>