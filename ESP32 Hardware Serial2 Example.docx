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2C9" w:rsidRPr="00D242C9" w:rsidRDefault="00D242C9" w:rsidP="00D242C9">
      <w:pPr>
        <w:spacing w:after="75" w:line="240" w:lineRule="auto"/>
        <w:outlineLvl w:val="0"/>
        <w:rPr>
          <w:rFonts w:ascii="Georgia" w:eastAsia="Times New Roman" w:hAnsi="Georgia" w:cs="Times New Roman"/>
          <w:color w:val="009999"/>
          <w:kern w:val="36"/>
          <w:sz w:val="53"/>
          <w:szCs w:val="53"/>
          <w:lang w:eastAsia="en-AU"/>
        </w:rPr>
      </w:pPr>
      <w:r w:rsidRPr="00D242C9">
        <w:rPr>
          <w:rFonts w:ascii="Georgia" w:eastAsia="Times New Roman" w:hAnsi="Georgia" w:cs="Times New Roman"/>
          <w:color w:val="009999"/>
          <w:kern w:val="36"/>
          <w:sz w:val="53"/>
          <w:szCs w:val="53"/>
          <w:lang w:eastAsia="en-AU"/>
        </w:rPr>
        <w:t>ESP32 Hardware Serial2 Example</w:t>
      </w:r>
    </w:p>
    <w:p w:rsidR="00D242C9" w:rsidRPr="00D242C9" w:rsidRDefault="00D242C9" w:rsidP="00D242C9">
      <w:pPr>
        <w:spacing w:after="0" w:line="240" w:lineRule="auto"/>
        <w:rPr>
          <w:rFonts w:ascii="Times New Roman" w:eastAsia="Times New Roman" w:hAnsi="Times New Roman" w:cs="Times New Roman"/>
          <w:sz w:val="21"/>
          <w:szCs w:val="21"/>
          <w:lang w:eastAsia="en-AU"/>
        </w:rPr>
      </w:pPr>
      <w:hyperlink r:id="rId6" w:tooltip="Permalink to ESP32 Hardware Serial2 Example" w:history="1">
        <w:r w:rsidRPr="00D242C9">
          <w:rPr>
            <w:rFonts w:ascii="Times New Roman" w:eastAsia="Times New Roman" w:hAnsi="Times New Roman" w:cs="Times New Roman"/>
            <w:color w:val="BC360A"/>
            <w:sz w:val="21"/>
            <w:szCs w:val="21"/>
            <w:u w:val="single"/>
            <w:lang w:eastAsia="en-AU"/>
          </w:rPr>
          <w:t>December 31, 2018</w:t>
        </w:r>
      </w:hyperlink>
      <w:hyperlink r:id="rId7" w:history="1">
        <w:r w:rsidRPr="00D242C9">
          <w:rPr>
            <w:rFonts w:ascii="Times New Roman" w:eastAsia="Times New Roman" w:hAnsi="Times New Roman" w:cs="Times New Roman"/>
            <w:color w:val="BC360A"/>
            <w:sz w:val="21"/>
            <w:szCs w:val="21"/>
            <w:u w:val="single"/>
            <w:lang w:eastAsia="en-AU"/>
          </w:rPr>
          <w:t>ESP32</w:t>
        </w:r>
      </w:hyperlink>
      <w:hyperlink r:id="rId8" w:history="1">
        <w:r w:rsidRPr="00D242C9">
          <w:rPr>
            <w:rFonts w:ascii="Times New Roman" w:eastAsia="Times New Roman" w:hAnsi="Times New Roman" w:cs="Times New Roman"/>
            <w:color w:val="BC360A"/>
            <w:sz w:val="21"/>
            <w:szCs w:val="21"/>
            <w:u w:val="single"/>
            <w:lang w:eastAsia="en-AU"/>
          </w:rPr>
          <w:t>ESP32</w:t>
        </w:r>
      </w:hyperlink>
      <w:r w:rsidRPr="00D242C9">
        <w:rPr>
          <w:rFonts w:ascii="Times New Roman" w:eastAsia="Times New Roman" w:hAnsi="Times New Roman" w:cs="Times New Roman"/>
          <w:sz w:val="21"/>
          <w:szCs w:val="21"/>
          <w:lang w:eastAsia="en-AU"/>
        </w:rPr>
        <w:t>, </w:t>
      </w:r>
      <w:hyperlink r:id="rId9" w:history="1">
        <w:r w:rsidRPr="00D242C9">
          <w:rPr>
            <w:rFonts w:ascii="Times New Roman" w:eastAsia="Times New Roman" w:hAnsi="Times New Roman" w:cs="Times New Roman"/>
            <w:color w:val="BC360A"/>
            <w:sz w:val="21"/>
            <w:szCs w:val="21"/>
            <w:u w:val="single"/>
            <w:lang w:eastAsia="en-AU"/>
          </w:rPr>
          <w:t>Serial2</w:t>
        </w:r>
      </w:hyperlink>
    </w:p>
    <w:p w:rsidR="00D242C9" w:rsidRPr="00D242C9" w:rsidRDefault="00D242C9" w:rsidP="00D242C9">
      <w:pPr>
        <w:shd w:val="clear" w:color="auto" w:fill="FFFFFF"/>
        <w:spacing w:after="360" w:line="240" w:lineRule="auto"/>
        <w:jc w:val="both"/>
        <w:rPr>
          <w:ins w:id="0" w:author="Unknown"/>
          <w:rFonts w:ascii="Helvetica" w:eastAsia="Times New Roman" w:hAnsi="Helvetica" w:cs="Helvetica"/>
          <w:color w:val="141412"/>
          <w:sz w:val="24"/>
          <w:szCs w:val="24"/>
          <w:lang w:eastAsia="en-AU"/>
        </w:rPr>
      </w:pPr>
      <w:ins w:id="1" w:author="Unknown">
        <w:r w:rsidRPr="00D242C9">
          <w:rPr>
            <w:rFonts w:ascii="Helvetica" w:eastAsia="Times New Roman" w:hAnsi="Helvetica" w:cs="Helvetica"/>
            <w:color w:val="141412"/>
            <w:sz w:val="24"/>
            <w:szCs w:val="24"/>
            <w:lang w:eastAsia="en-AU"/>
          </w:rPr>
          <w:t>There are three serial ports on the </w:t>
        </w:r>
        <w:r w:rsidRPr="00D242C9">
          <w:rPr>
            <w:rFonts w:ascii="Helvetica" w:eastAsia="Times New Roman" w:hAnsi="Helvetica" w:cs="Helvetica"/>
            <w:b/>
            <w:bCs/>
            <w:color w:val="141412"/>
            <w:sz w:val="24"/>
            <w:szCs w:val="24"/>
            <w:lang w:eastAsia="en-AU"/>
          </w:rPr>
          <w:t>ESP32</w:t>
        </w:r>
        <w:r w:rsidRPr="00D242C9">
          <w:rPr>
            <w:rFonts w:ascii="Helvetica" w:eastAsia="Times New Roman" w:hAnsi="Helvetica" w:cs="Helvetica"/>
            <w:color w:val="141412"/>
            <w:sz w:val="24"/>
            <w:szCs w:val="24"/>
            <w:lang w:eastAsia="en-AU"/>
          </w:rPr>
          <w:t> known as </w:t>
        </w:r>
        <w:r w:rsidRPr="00D242C9">
          <w:rPr>
            <w:rFonts w:ascii="Helvetica" w:eastAsia="Times New Roman" w:hAnsi="Helvetica" w:cs="Helvetica"/>
            <w:b/>
            <w:bCs/>
            <w:color w:val="141412"/>
            <w:sz w:val="24"/>
            <w:szCs w:val="24"/>
            <w:lang w:eastAsia="en-AU"/>
          </w:rPr>
          <w:t>U0UXD, U1UXD and U2UXD</w:t>
        </w:r>
        <w:r w:rsidRPr="00D242C9">
          <w:rPr>
            <w:rFonts w:ascii="Helvetica" w:eastAsia="Times New Roman" w:hAnsi="Helvetica" w:cs="Helvetica"/>
            <w:color w:val="141412"/>
            <w:sz w:val="24"/>
            <w:szCs w:val="24"/>
            <w:lang w:eastAsia="en-AU"/>
          </w:rPr>
          <w:t> </w:t>
        </w:r>
        <w:r w:rsidRPr="00D242C9">
          <w:rPr>
            <w:rFonts w:ascii="Helvetica" w:eastAsia="Times New Roman" w:hAnsi="Helvetica" w:cs="Helvetica"/>
            <w:b/>
            <w:bCs/>
            <w:color w:val="141412"/>
            <w:sz w:val="24"/>
            <w:szCs w:val="24"/>
            <w:lang w:eastAsia="en-AU"/>
          </w:rPr>
          <w:t>all work at 3.3V TTL Level</w:t>
        </w:r>
        <w:r w:rsidRPr="00D242C9">
          <w:rPr>
            <w:rFonts w:ascii="Helvetica" w:eastAsia="Times New Roman" w:hAnsi="Helvetica" w:cs="Helvetica"/>
            <w:color w:val="141412"/>
            <w:sz w:val="24"/>
            <w:szCs w:val="24"/>
            <w:lang w:eastAsia="en-AU"/>
          </w:rPr>
          <w:t>. There are three </w:t>
        </w:r>
        <w:r w:rsidRPr="00D242C9">
          <w:rPr>
            <w:rFonts w:ascii="Helvetica" w:eastAsia="Times New Roman" w:hAnsi="Helvetica" w:cs="Helvetica"/>
            <w:b/>
            <w:bCs/>
            <w:color w:val="141412"/>
            <w:sz w:val="24"/>
            <w:szCs w:val="24"/>
            <w:lang w:eastAsia="en-AU"/>
          </w:rPr>
          <w:t>hardware supported serial interfaces</w:t>
        </w:r>
        <w:r w:rsidRPr="00D242C9">
          <w:rPr>
            <w:rFonts w:ascii="Helvetica" w:eastAsia="Times New Roman" w:hAnsi="Helvetica" w:cs="Helvetica"/>
            <w:color w:val="141412"/>
            <w:sz w:val="24"/>
            <w:szCs w:val="24"/>
            <w:lang w:eastAsia="en-AU"/>
          </w:rPr>
          <w:t> on the ESP32 known as UART0, UART1 and UART2. Like all peripherals, the pins for the UARTs can be logically mapped to any of the available pins on the ESP32. However, the UARTs can also have direct access which marginally improves performance. The pin mapping table for this hardware assistance is as follows.</w:t>
        </w:r>
      </w:ins>
    </w:p>
    <w:tbl>
      <w:tblPr>
        <w:tblW w:w="9060"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815"/>
        <w:gridCol w:w="1869"/>
        <w:gridCol w:w="1869"/>
        <w:gridCol w:w="1638"/>
        <w:gridCol w:w="1869"/>
      </w:tblGrid>
      <w:tr w:rsidR="00D242C9" w:rsidRPr="00D242C9" w:rsidTr="00D242C9">
        <w:tc>
          <w:tcPr>
            <w:tcW w:w="0" w:type="auto"/>
            <w:vAlign w:val="center"/>
            <w:hideMark/>
          </w:tcPr>
          <w:p w:rsidR="00D242C9" w:rsidRPr="00D242C9" w:rsidRDefault="00D242C9" w:rsidP="00D242C9">
            <w:pPr>
              <w:spacing w:after="300" w:line="480" w:lineRule="auto"/>
              <w:rPr>
                <w:rFonts w:ascii="Times New Roman" w:eastAsia="Times New Roman" w:hAnsi="Times New Roman" w:cs="Times New Roman"/>
                <w:b/>
                <w:bCs/>
                <w:caps/>
                <w:sz w:val="21"/>
                <w:szCs w:val="21"/>
                <w:lang w:eastAsia="en-AU"/>
              </w:rPr>
            </w:pPr>
            <w:r w:rsidRPr="00D242C9">
              <w:rPr>
                <w:rFonts w:ascii="Times New Roman" w:eastAsia="Times New Roman" w:hAnsi="Times New Roman" w:cs="Times New Roman"/>
                <w:b/>
                <w:bCs/>
                <w:caps/>
                <w:sz w:val="21"/>
                <w:szCs w:val="21"/>
                <w:lang w:eastAsia="en-AU"/>
              </w:rPr>
              <w:t>UART</w:t>
            </w:r>
          </w:p>
        </w:tc>
        <w:tc>
          <w:tcPr>
            <w:tcW w:w="0" w:type="auto"/>
            <w:vAlign w:val="center"/>
            <w:hideMark/>
          </w:tcPr>
          <w:p w:rsidR="00D242C9" w:rsidRPr="00D242C9" w:rsidRDefault="00D242C9" w:rsidP="00D242C9">
            <w:pPr>
              <w:spacing w:after="300" w:line="480" w:lineRule="auto"/>
              <w:rPr>
                <w:rFonts w:ascii="Times New Roman" w:eastAsia="Times New Roman" w:hAnsi="Times New Roman" w:cs="Times New Roman"/>
                <w:b/>
                <w:bCs/>
                <w:caps/>
                <w:sz w:val="21"/>
                <w:szCs w:val="21"/>
                <w:lang w:eastAsia="en-AU"/>
              </w:rPr>
            </w:pPr>
            <w:r w:rsidRPr="00D242C9">
              <w:rPr>
                <w:rFonts w:ascii="Times New Roman" w:eastAsia="Times New Roman" w:hAnsi="Times New Roman" w:cs="Times New Roman"/>
                <w:b/>
                <w:bCs/>
                <w:caps/>
                <w:sz w:val="21"/>
                <w:szCs w:val="21"/>
                <w:lang w:eastAsia="en-AU"/>
              </w:rPr>
              <w:t>RX IO</w:t>
            </w:r>
          </w:p>
        </w:tc>
        <w:tc>
          <w:tcPr>
            <w:tcW w:w="0" w:type="auto"/>
            <w:vAlign w:val="center"/>
            <w:hideMark/>
          </w:tcPr>
          <w:p w:rsidR="00D242C9" w:rsidRPr="00D242C9" w:rsidRDefault="00D242C9" w:rsidP="00D242C9">
            <w:pPr>
              <w:spacing w:after="300" w:line="480" w:lineRule="auto"/>
              <w:rPr>
                <w:rFonts w:ascii="Times New Roman" w:eastAsia="Times New Roman" w:hAnsi="Times New Roman" w:cs="Times New Roman"/>
                <w:b/>
                <w:bCs/>
                <w:caps/>
                <w:sz w:val="21"/>
                <w:szCs w:val="21"/>
                <w:lang w:eastAsia="en-AU"/>
              </w:rPr>
            </w:pPr>
            <w:r w:rsidRPr="00D242C9">
              <w:rPr>
                <w:rFonts w:ascii="Times New Roman" w:eastAsia="Times New Roman" w:hAnsi="Times New Roman" w:cs="Times New Roman"/>
                <w:b/>
                <w:bCs/>
                <w:caps/>
                <w:sz w:val="21"/>
                <w:szCs w:val="21"/>
                <w:lang w:eastAsia="en-AU"/>
              </w:rPr>
              <w:t>TX IO</w:t>
            </w:r>
          </w:p>
        </w:tc>
        <w:tc>
          <w:tcPr>
            <w:tcW w:w="0" w:type="auto"/>
            <w:vAlign w:val="center"/>
            <w:hideMark/>
          </w:tcPr>
          <w:p w:rsidR="00D242C9" w:rsidRPr="00D242C9" w:rsidRDefault="00D242C9" w:rsidP="00D242C9">
            <w:pPr>
              <w:spacing w:after="300" w:line="480" w:lineRule="auto"/>
              <w:rPr>
                <w:rFonts w:ascii="Times New Roman" w:eastAsia="Times New Roman" w:hAnsi="Times New Roman" w:cs="Times New Roman"/>
                <w:b/>
                <w:bCs/>
                <w:caps/>
                <w:sz w:val="21"/>
                <w:szCs w:val="21"/>
                <w:lang w:eastAsia="en-AU"/>
              </w:rPr>
            </w:pPr>
            <w:r w:rsidRPr="00D242C9">
              <w:rPr>
                <w:rFonts w:ascii="Times New Roman" w:eastAsia="Times New Roman" w:hAnsi="Times New Roman" w:cs="Times New Roman"/>
                <w:b/>
                <w:bCs/>
                <w:caps/>
                <w:sz w:val="21"/>
                <w:szCs w:val="21"/>
                <w:lang w:eastAsia="en-AU"/>
              </w:rPr>
              <w:t>CTS</w:t>
            </w:r>
          </w:p>
        </w:tc>
        <w:tc>
          <w:tcPr>
            <w:tcW w:w="0" w:type="auto"/>
            <w:vAlign w:val="center"/>
            <w:hideMark/>
          </w:tcPr>
          <w:p w:rsidR="00D242C9" w:rsidRPr="00D242C9" w:rsidRDefault="00D242C9" w:rsidP="00D242C9">
            <w:pPr>
              <w:spacing w:after="300" w:line="480" w:lineRule="auto"/>
              <w:rPr>
                <w:rFonts w:ascii="Times New Roman" w:eastAsia="Times New Roman" w:hAnsi="Times New Roman" w:cs="Times New Roman"/>
                <w:b/>
                <w:bCs/>
                <w:caps/>
                <w:sz w:val="21"/>
                <w:szCs w:val="21"/>
                <w:lang w:eastAsia="en-AU"/>
              </w:rPr>
            </w:pPr>
            <w:r w:rsidRPr="00D242C9">
              <w:rPr>
                <w:rFonts w:ascii="Times New Roman" w:eastAsia="Times New Roman" w:hAnsi="Times New Roman" w:cs="Times New Roman"/>
                <w:b/>
                <w:bCs/>
                <w:caps/>
                <w:sz w:val="21"/>
                <w:szCs w:val="21"/>
                <w:lang w:eastAsia="en-AU"/>
              </w:rPr>
              <w:t>RTS</w:t>
            </w:r>
          </w:p>
        </w:tc>
      </w:tr>
      <w:tr w:rsidR="00D242C9" w:rsidRPr="00D242C9" w:rsidTr="00D242C9">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UART0</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GPIO3</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GPIO1</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N/A</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N/A</w:t>
            </w:r>
          </w:p>
        </w:tc>
      </w:tr>
      <w:tr w:rsidR="00D242C9" w:rsidRPr="00D242C9" w:rsidTr="00D242C9">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UART1</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GPIO9</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GPIO10</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GPIO6</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GPIO11</w:t>
            </w:r>
          </w:p>
        </w:tc>
      </w:tr>
      <w:tr w:rsidR="00D242C9" w:rsidRPr="00D242C9" w:rsidTr="00D242C9">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UART2</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GPIO16</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GPIO17</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GPIO8</w:t>
            </w:r>
          </w:p>
        </w:tc>
        <w:tc>
          <w:tcPr>
            <w:tcW w:w="0" w:type="auto"/>
            <w:tcBorders>
              <w:top w:val="single" w:sz="6" w:space="0" w:color="EDEDED"/>
            </w:tcBorders>
            <w:tcMar>
              <w:top w:w="90" w:type="dxa"/>
              <w:left w:w="0" w:type="dxa"/>
              <w:bottom w:w="90" w:type="dxa"/>
              <w:right w:w="150" w:type="dxa"/>
            </w:tcMar>
            <w:vAlign w:val="center"/>
            <w:hideMark/>
          </w:tcPr>
          <w:p w:rsidR="00D242C9" w:rsidRPr="00D242C9" w:rsidRDefault="00D242C9" w:rsidP="00D242C9">
            <w:pPr>
              <w:spacing w:after="300" w:line="480" w:lineRule="auto"/>
              <w:rPr>
                <w:rFonts w:ascii="Times New Roman" w:eastAsia="Times New Roman" w:hAnsi="Times New Roman" w:cs="Times New Roman"/>
                <w:sz w:val="21"/>
                <w:szCs w:val="21"/>
                <w:lang w:eastAsia="en-AU"/>
              </w:rPr>
            </w:pPr>
            <w:r w:rsidRPr="00D242C9">
              <w:rPr>
                <w:rFonts w:ascii="Times New Roman" w:eastAsia="Times New Roman" w:hAnsi="Times New Roman" w:cs="Times New Roman"/>
                <w:sz w:val="21"/>
                <w:szCs w:val="21"/>
                <w:lang w:eastAsia="en-AU"/>
              </w:rPr>
              <w:t>GPIO7</w:t>
            </w:r>
          </w:p>
        </w:tc>
      </w:tr>
    </w:tbl>
    <w:p w:rsidR="00D242C9" w:rsidRPr="00D242C9" w:rsidRDefault="00D242C9" w:rsidP="00D242C9">
      <w:pPr>
        <w:shd w:val="clear" w:color="auto" w:fill="FFFFFF"/>
        <w:spacing w:after="360" w:line="240" w:lineRule="auto"/>
        <w:jc w:val="both"/>
        <w:rPr>
          <w:ins w:id="2" w:author="Unknown"/>
          <w:rFonts w:ascii="Helvetica" w:eastAsia="Times New Roman" w:hAnsi="Helvetica" w:cs="Helvetica"/>
          <w:color w:val="141412"/>
          <w:sz w:val="24"/>
          <w:szCs w:val="24"/>
          <w:lang w:eastAsia="en-AU"/>
        </w:rPr>
      </w:pPr>
      <w:ins w:id="3" w:author="Unknown">
        <w:r w:rsidRPr="00D242C9">
          <w:rPr>
            <w:rFonts w:ascii="Helvetica" w:eastAsia="Times New Roman" w:hAnsi="Helvetica" w:cs="Helvetica"/>
            <w:color w:val="141412"/>
            <w:sz w:val="24"/>
            <w:szCs w:val="24"/>
            <w:lang w:eastAsia="en-AU"/>
          </w:rPr>
          <w:t>Having said that, the UART drivers that I recommend to use don’t have this level of optimization built into them and as a result, you are pretty much free to use any pins you choose.</w:t>
        </w:r>
      </w:ins>
    </w:p>
    <w:p w:rsidR="00D242C9" w:rsidRPr="00D242C9" w:rsidRDefault="00D242C9" w:rsidP="00D242C9">
      <w:pPr>
        <w:shd w:val="clear" w:color="auto" w:fill="FFFFFF"/>
        <w:spacing w:before="330" w:after="330" w:line="240" w:lineRule="auto"/>
        <w:jc w:val="both"/>
        <w:outlineLvl w:val="2"/>
        <w:rPr>
          <w:ins w:id="4" w:author="Unknown"/>
          <w:rFonts w:ascii="Georgia" w:eastAsia="Times New Roman" w:hAnsi="Georgia" w:cs="Helvetica"/>
          <w:b/>
          <w:bCs/>
          <w:color w:val="FF9102"/>
          <w:sz w:val="38"/>
          <w:szCs w:val="38"/>
          <w:lang w:eastAsia="en-AU"/>
        </w:rPr>
      </w:pPr>
      <w:ins w:id="5" w:author="Unknown">
        <w:r w:rsidRPr="00D242C9">
          <w:rPr>
            <w:rFonts w:ascii="Georgia" w:eastAsia="Times New Roman" w:hAnsi="Georgia" w:cs="Helvetica"/>
            <w:b/>
            <w:bCs/>
            <w:color w:val="FF9102"/>
            <w:sz w:val="38"/>
            <w:szCs w:val="38"/>
            <w:lang w:eastAsia="en-AU"/>
          </w:rPr>
          <w:t>Introduction to UART</w:t>
        </w:r>
      </w:ins>
    </w:p>
    <w:p w:rsidR="00D242C9" w:rsidRPr="00D242C9" w:rsidRDefault="00D242C9" w:rsidP="00D242C9">
      <w:pPr>
        <w:shd w:val="clear" w:color="auto" w:fill="FFFFFF"/>
        <w:spacing w:after="360" w:line="240" w:lineRule="auto"/>
        <w:jc w:val="both"/>
        <w:rPr>
          <w:ins w:id="6" w:author="Unknown"/>
          <w:rFonts w:ascii="Helvetica" w:eastAsia="Times New Roman" w:hAnsi="Helvetica" w:cs="Helvetica"/>
          <w:color w:val="141412"/>
          <w:sz w:val="24"/>
          <w:szCs w:val="24"/>
          <w:lang w:eastAsia="en-AU"/>
        </w:rPr>
      </w:pPr>
      <w:ins w:id="7" w:author="Unknown">
        <w:r w:rsidRPr="00D242C9">
          <w:rPr>
            <w:rFonts w:ascii="Helvetica" w:eastAsia="Times New Roman" w:hAnsi="Helvetica" w:cs="Helvetica"/>
            <w:color w:val="141412"/>
            <w:sz w:val="24"/>
            <w:szCs w:val="24"/>
            <w:lang w:eastAsia="en-AU"/>
          </w:rPr>
          <w:t>UART stands for Universal Asynchronous Receiver/Transmitter. It’s not a communication protocol like SPI and I2C, but a physical circuit in a microcontroller, or a stand-alone IC. A UART’s main purpose is to transmit and receive serial data. Introduction to UART</w:t>
        </w:r>
        <w:proofErr w:type="gramStart"/>
        <w:r w:rsidRPr="00D242C9">
          <w:rPr>
            <w:rFonts w:ascii="Helvetica" w:eastAsia="Times New Roman" w:hAnsi="Helvetica" w:cs="Helvetica"/>
            <w:color w:val="141412"/>
            <w:sz w:val="24"/>
            <w:szCs w:val="24"/>
            <w:lang w:eastAsia="en-AU"/>
          </w:rPr>
          <w:t>  Communication</w:t>
        </w:r>
        <w:proofErr w:type="gramEnd"/>
        <w:r w:rsidRPr="00D242C9">
          <w:rPr>
            <w:rFonts w:ascii="Helvetica" w:eastAsia="Times New Roman" w:hAnsi="Helvetica" w:cs="Helvetica"/>
            <w:color w:val="141412"/>
            <w:sz w:val="24"/>
            <w:szCs w:val="24"/>
            <w:lang w:eastAsia="en-AU"/>
          </w:rPr>
          <w:t xml:space="preserve"> 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w:t>
        </w:r>
        <w:proofErr w:type="spellStart"/>
        <w:proofErr w:type="gramStart"/>
        <w:r w:rsidRPr="00D242C9">
          <w:rPr>
            <w:rFonts w:ascii="Helvetica" w:eastAsia="Times New Roman" w:hAnsi="Helvetica" w:cs="Helvetica"/>
            <w:color w:val="141412"/>
            <w:sz w:val="24"/>
            <w:szCs w:val="24"/>
            <w:lang w:eastAsia="en-AU"/>
          </w:rPr>
          <w:t>Tx</w:t>
        </w:r>
        <w:proofErr w:type="spellEnd"/>
        <w:proofErr w:type="gramEnd"/>
        <w:r w:rsidRPr="00D242C9">
          <w:rPr>
            <w:rFonts w:ascii="Helvetica" w:eastAsia="Times New Roman" w:hAnsi="Helvetica" w:cs="Helvetica"/>
            <w:color w:val="141412"/>
            <w:sz w:val="24"/>
            <w:szCs w:val="24"/>
            <w:lang w:eastAsia="en-AU"/>
          </w:rPr>
          <w:t xml:space="preserve"> pin of the transmitting UART to the Rx pin of the receiving UART.</w:t>
        </w:r>
      </w:ins>
    </w:p>
    <w:p w:rsidR="00D242C9" w:rsidRPr="00D242C9" w:rsidRDefault="00D242C9" w:rsidP="00D242C9">
      <w:pPr>
        <w:shd w:val="clear" w:color="auto" w:fill="FFFFFF"/>
        <w:spacing w:after="360" w:line="240" w:lineRule="auto"/>
        <w:jc w:val="both"/>
        <w:rPr>
          <w:ins w:id="8" w:author="Unknown"/>
          <w:rFonts w:ascii="Helvetica" w:eastAsia="Times New Roman" w:hAnsi="Helvetica" w:cs="Helvetica"/>
          <w:color w:val="141412"/>
          <w:sz w:val="24"/>
          <w:szCs w:val="24"/>
          <w:lang w:eastAsia="en-AU"/>
        </w:rPr>
      </w:pPr>
      <w:ins w:id="9" w:author="Unknown">
        <w:r w:rsidRPr="00D242C9">
          <w:rPr>
            <w:rFonts w:ascii="Helvetica" w:eastAsia="Times New Roman" w:hAnsi="Helvetica" w:cs="Helvetica"/>
            <w:color w:val="141412"/>
            <w:sz w:val="24"/>
            <w:szCs w:val="24"/>
            <w:lang w:eastAsia="en-AU"/>
          </w:rPr>
          <w:t xml:space="preserve">UARTs transmit data asynchronously, which means there is no clock signal to synchronize the output of bits from the transmitting UART to the sampling of bits by the receiving UART. Instead of a clock signal, the transmitting UART </w:t>
        </w:r>
        <w:proofErr w:type="gramStart"/>
        <w:r w:rsidRPr="00D242C9">
          <w:rPr>
            <w:rFonts w:ascii="Helvetica" w:eastAsia="Times New Roman" w:hAnsi="Helvetica" w:cs="Helvetica"/>
            <w:color w:val="141412"/>
            <w:sz w:val="24"/>
            <w:szCs w:val="24"/>
            <w:lang w:eastAsia="en-AU"/>
          </w:rPr>
          <w:t>adds</w:t>
        </w:r>
        <w:proofErr w:type="gramEnd"/>
        <w:r w:rsidRPr="00D242C9">
          <w:rPr>
            <w:rFonts w:ascii="Helvetica" w:eastAsia="Times New Roman" w:hAnsi="Helvetica" w:cs="Helvetica"/>
            <w:color w:val="141412"/>
            <w:sz w:val="24"/>
            <w:szCs w:val="24"/>
            <w:lang w:eastAsia="en-AU"/>
          </w:rPr>
          <w:t xml:space="preserve"> start and stop bits to the data packet being transferred. These bits define the beginning and end of the data packet so the receiving UART knows when to start reading the bits. When the receiving UART detects a start bit, it starts to read the incoming bits at a </w:t>
        </w:r>
        <w:r w:rsidRPr="00D242C9">
          <w:rPr>
            <w:rFonts w:ascii="Helvetica" w:eastAsia="Times New Roman" w:hAnsi="Helvetica" w:cs="Helvetica"/>
            <w:color w:val="141412"/>
            <w:sz w:val="24"/>
            <w:szCs w:val="24"/>
            <w:lang w:eastAsia="en-AU"/>
          </w:rPr>
          <w:lastRenderedPageBreak/>
          <w:t>specific frequency known as the baud rate. Baud rate is a measure of the speed of data transfer, expressed in bits per second (bps).</w:t>
        </w:r>
      </w:ins>
    </w:p>
    <w:p w:rsidR="00D242C9" w:rsidRPr="00D242C9" w:rsidRDefault="00D242C9" w:rsidP="00D242C9">
      <w:pPr>
        <w:shd w:val="clear" w:color="auto" w:fill="FFFFFF"/>
        <w:spacing w:after="360" w:line="240" w:lineRule="auto"/>
        <w:jc w:val="both"/>
        <w:rPr>
          <w:ins w:id="10" w:author="Unknown"/>
          <w:rFonts w:ascii="Helvetica" w:eastAsia="Times New Roman" w:hAnsi="Helvetica" w:cs="Helvetica"/>
          <w:color w:val="141412"/>
          <w:sz w:val="24"/>
          <w:szCs w:val="24"/>
          <w:lang w:eastAsia="en-AU"/>
        </w:rPr>
      </w:pPr>
      <w:ins w:id="11" w:author="Unknown">
        <w:r w:rsidRPr="00D242C9">
          <w:rPr>
            <w:rFonts w:ascii="Helvetica" w:eastAsia="Times New Roman" w:hAnsi="Helvetica" w:cs="Helvetica"/>
            <w:color w:val="141412"/>
            <w:sz w:val="24"/>
            <w:szCs w:val="24"/>
            <w:lang w:eastAsia="en-AU"/>
          </w:rPr>
          <w:t xml:space="preserve">Both UARTs must operate at about the same baud rate. The baud rate between the transmitting and receiving UARTs can only differ by about 3% before the timing of bits gets too far off. Both UARTs </w:t>
        </w:r>
        <w:proofErr w:type="gramStart"/>
        <w:r w:rsidRPr="00D242C9">
          <w:rPr>
            <w:rFonts w:ascii="Helvetica" w:eastAsia="Times New Roman" w:hAnsi="Helvetica" w:cs="Helvetica"/>
            <w:color w:val="141412"/>
            <w:sz w:val="24"/>
            <w:szCs w:val="24"/>
            <w:lang w:eastAsia="en-AU"/>
          </w:rPr>
          <w:t>must also must</w:t>
        </w:r>
        <w:proofErr w:type="gramEnd"/>
        <w:r w:rsidRPr="00D242C9">
          <w:rPr>
            <w:rFonts w:ascii="Helvetica" w:eastAsia="Times New Roman" w:hAnsi="Helvetica" w:cs="Helvetica"/>
            <w:color w:val="141412"/>
            <w:sz w:val="24"/>
            <w:szCs w:val="24"/>
            <w:lang w:eastAsia="en-AU"/>
          </w:rPr>
          <w:t xml:space="preserve"> be configured to transmit and receive the same data packet structure.</w:t>
        </w:r>
      </w:ins>
    </w:p>
    <w:p w:rsidR="00D242C9" w:rsidRPr="00D242C9" w:rsidRDefault="00D242C9" w:rsidP="00D242C9">
      <w:pPr>
        <w:shd w:val="clear" w:color="auto" w:fill="FFFFFF"/>
        <w:spacing w:before="330" w:after="330" w:line="240" w:lineRule="auto"/>
        <w:outlineLvl w:val="2"/>
        <w:rPr>
          <w:ins w:id="12" w:author="Unknown"/>
          <w:rFonts w:ascii="Georgia" w:eastAsia="Times New Roman" w:hAnsi="Georgia" w:cs="Helvetica"/>
          <w:b/>
          <w:bCs/>
          <w:color w:val="FF9102"/>
          <w:sz w:val="38"/>
          <w:szCs w:val="38"/>
          <w:lang w:eastAsia="en-AU"/>
        </w:rPr>
      </w:pPr>
      <w:ins w:id="13" w:author="Unknown">
        <w:r w:rsidRPr="00D242C9">
          <w:rPr>
            <w:rFonts w:ascii="Georgia" w:eastAsia="Times New Roman" w:hAnsi="Georgia" w:cs="Helvetica"/>
            <w:b/>
            <w:bCs/>
            <w:color w:val="FF9102"/>
            <w:sz w:val="38"/>
            <w:szCs w:val="38"/>
            <w:lang w:eastAsia="en-AU"/>
          </w:rPr>
          <w:t xml:space="preserve">ESP32 </w:t>
        </w:r>
        <w:proofErr w:type="spellStart"/>
        <w:r w:rsidRPr="00D242C9">
          <w:rPr>
            <w:rFonts w:ascii="Georgia" w:eastAsia="Times New Roman" w:hAnsi="Georgia" w:cs="Helvetica"/>
            <w:b/>
            <w:bCs/>
            <w:color w:val="FF9102"/>
            <w:sz w:val="38"/>
            <w:szCs w:val="38"/>
            <w:lang w:eastAsia="en-AU"/>
          </w:rPr>
          <w:t>Pinout</w:t>
        </w:r>
        <w:proofErr w:type="spellEnd"/>
        <w:r w:rsidRPr="00D242C9">
          <w:rPr>
            <w:rFonts w:ascii="Georgia" w:eastAsia="Times New Roman" w:hAnsi="Georgia" w:cs="Helvetica"/>
            <w:b/>
            <w:bCs/>
            <w:color w:val="FF9102"/>
            <w:sz w:val="38"/>
            <w:szCs w:val="38"/>
            <w:lang w:eastAsia="en-AU"/>
          </w:rPr>
          <w:t xml:space="preserve"> for serial</w:t>
        </w:r>
      </w:ins>
    </w:p>
    <w:p w:rsidR="00D242C9" w:rsidRPr="00D242C9" w:rsidRDefault="00D242C9" w:rsidP="00D242C9">
      <w:pPr>
        <w:shd w:val="clear" w:color="auto" w:fill="FFFFFF"/>
        <w:spacing w:after="360" w:line="240" w:lineRule="auto"/>
        <w:rPr>
          <w:ins w:id="14" w:author="Unknown"/>
          <w:rFonts w:ascii="Helvetica" w:eastAsia="Times New Roman" w:hAnsi="Helvetica" w:cs="Helvetica"/>
          <w:color w:val="141412"/>
          <w:sz w:val="24"/>
          <w:szCs w:val="24"/>
          <w:lang w:eastAsia="en-AU"/>
        </w:rPr>
      </w:pPr>
      <w:bookmarkStart w:id="15" w:name="_GoBack"/>
      <w:r>
        <w:rPr>
          <w:rFonts w:ascii="Helvetica" w:eastAsia="Times New Roman" w:hAnsi="Helvetica" w:cs="Helvetica"/>
          <w:noProof/>
          <w:color w:val="141412"/>
          <w:sz w:val="24"/>
          <w:szCs w:val="24"/>
          <w:lang w:eastAsia="en-AU"/>
        </w:rPr>
        <w:drawing>
          <wp:inline distT="0" distB="0" distL="0" distR="0">
            <wp:extent cx="5546291" cy="3424962"/>
            <wp:effectExtent l="0" t="0" r="0" b="4445"/>
            <wp:docPr id="1" name="Picture 1" descr="ESP32 DevKit Serial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DevKit Serial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291" cy="3424962"/>
                    </a:xfrm>
                    <a:prstGeom prst="rect">
                      <a:avLst/>
                    </a:prstGeom>
                    <a:noFill/>
                    <a:ln>
                      <a:noFill/>
                    </a:ln>
                  </pic:spPr>
                </pic:pic>
              </a:graphicData>
            </a:graphic>
          </wp:inline>
        </w:drawing>
      </w:r>
      <w:bookmarkEnd w:id="15"/>
    </w:p>
    <w:p w:rsidR="00D242C9" w:rsidRPr="00D242C9" w:rsidRDefault="00D242C9" w:rsidP="00D242C9">
      <w:pPr>
        <w:shd w:val="clear" w:color="auto" w:fill="FFFFFF"/>
        <w:spacing w:before="330" w:after="330" w:line="240" w:lineRule="auto"/>
        <w:outlineLvl w:val="2"/>
        <w:rPr>
          <w:ins w:id="16" w:author="Unknown"/>
          <w:rFonts w:ascii="Georgia" w:eastAsia="Times New Roman" w:hAnsi="Georgia" w:cs="Helvetica"/>
          <w:b/>
          <w:bCs/>
          <w:color w:val="FF9102"/>
          <w:sz w:val="38"/>
          <w:szCs w:val="38"/>
          <w:lang w:eastAsia="en-AU"/>
        </w:rPr>
      </w:pPr>
      <w:ins w:id="17" w:author="Unknown">
        <w:r w:rsidRPr="00D242C9">
          <w:rPr>
            <w:rFonts w:ascii="Georgia" w:eastAsia="Times New Roman" w:hAnsi="Georgia" w:cs="Helvetica"/>
            <w:b/>
            <w:bCs/>
            <w:color w:val="FF9102"/>
            <w:sz w:val="38"/>
            <w:szCs w:val="38"/>
            <w:lang w:eastAsia="en-AU"/>
          </w:rPr>
          <w:t>ESP32 Hardware Serial2 Arduino Example Code</w:t>
        </w:r>
      </w:ins>
    </w:p>
    <w:p w:rsidR="00D242C9" w:rsidRPr="00D242C9" w:rsidRDefault="00D242C9" w:rsidP="00D242C9">
      <w:pPr>
        <w:shd w:val="clear" w:color="auto" w:fill="FFFFFF"/>
        <w:spacing w:after="180" w:line="240" w:lineRule="auto"/>
        <w:rPr>
          <w:ins w:id="18" w:author="Unknown"/>
          <w:rFonts w:ascii="Courier New" w:eastAsia="Times New Roman" w:hAnsi="Courier New" w:cs="Courier New"/>
          <w:color w:val="141412"/>
          <w:sz w:val="24"/>
          <w:szCs w:val="24"/>
          <w:lang w:eastAsia="en-AU"/>
        </w:rPr>
      </w:pPr>
      <w:ins w:id="19" w:author="Unknown">
        <w:r w:rsidRPr="00D242C9">
          <w:rPr>
            <w:rFonts w:ascii="Courier New" w:eastAsia="Times New Roman" w:hAnsi="Courier New" w:cs="Courier New"/>
            <w:color w:val="141412"/>
            <w:sz w:val="24"/>
            <w:szCs w:val="24"/>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4pt;height:69.65pt" o:ole="">
              <v:imagedata r:id="rId11" o:title=""/>
            </v:shape>
            <w:control r:id="rId12" w:name="DefaultOcxName" w:shapeid="_x0000_i1029"/>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D242C9" w:rsidRPr="00D242C9" w:rsidTr="00D242C9">
        <w:trPr>
          <w:tblCellSpacing w:w="15" w:type="dxa"/>
        </w:trPr>
        <w:tc>
          <w:tcPr>
            <w:tcW w:w="0" w:type="auto"/>
            <w:tcBorders>
              <w:top w:val="nil"/>
              <w:left w:val="nil"/>
              <w:bottom w:val="nil"/>
              <w:right w:val="nil"/>
            </w:tcBorders>
            <w:vAlign w:val="center"/>
            <w:hideMark/>
          </w:tcPr>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3</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4</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5</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lastRenderedPageBreak/>
              <w:t>6</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7</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8</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9</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10</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11</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12</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13</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14</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15</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16</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17</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18</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19</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20</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21</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22</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23</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24</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25</w:t>
            </w:r>
          </w:p>
          <w:p w:rsidR="00D242C9" w:rsidRPr="00D242C9" w:rsidRDefault="00D242C9" w:rsidP="00D242C9">
            <w:pPr>
              <w:spacing w:after="0" w:line="480" w:lineRule="auto"/>
              <w:jc w:val="center"/>
              <w:rPr>
                <w:rFonts w:ascii="inherit" w:eastAsia="Times New Roman" w:hAnsi="inherit" w:cs="Times New Roman"/>
                <w:sz w:val="18"/>
                <w:szCs w:val="18"/>
                <w:lang w:eastAsia="en-AU"/>
              </w:rPr>
            </w:pPr>
            <w:r w:rsidRPr="00D242C9">
              <w:rPr>
                <w:rFonts w:ascii="inherit" w:eastAsia="Times New Roman" w:hAnsi="inherit" w:cs="Times New Roman"/>
                <w:sz w:val="18"/>
                <w:szCs w:val="18"/>
                <w:lang w:eastAsia="en-AU"/>
              </w:rPr>
              <w:t>26</w:t>
            </w:r>
          </w:p>
        </w:tc>
        <w:tc>
          <w:tcPr>
            <w:tcW w:w="13200" w:type="dxa"/>
            <w:tcBorders>
              <w:top w:val="nil"/>
              <w:left w:val="nil"/>
              <w:bottom w:val="nil"/>
              <w:right w:val="nil"/>
            </w:tcBorders>
            <w:vAlign w:val="center"/>
            <w:hideMark/>
          </w:tcPr>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lastRenderedPageBreak/>
              <w:t>/*</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xml:space="preserve"> * There are three serial ports on the ESP known as U0UXD, U1UXD and U2UXD.</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xml:space="preserve"> *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xml:space="preserve"> * U0UXD is used to communicate with the ESP32 for programming and during reset/boot.</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xml:space="preserve"> * U1UXD is unused and can be used for your projects. Some boards use this port for SPI Flash access though</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lastRenderedPageBreak/>
              <w:t xml:space="preserve"> * U2UXD is unused and can be used for your projects.</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xml:space="preserve"> *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#define RXD2 16</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#define TXD2 17</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void setup()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 Note the format for setting a serial port is as follows: Serial2.begin(baud-rate, protocol, RX pin, TX pin);</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roofErr w:type="spellStart"/>
            <w:r w:rsidRPr="00D242C9">
              <w:rPr>
                <w:rFonts w:ascii="inherit" w:eastAsia="Times New Roman" w:hAnsi="inherit" w:cs="Times New Roman"/>
                <w:color w:val="000000"/>
                <w:sz w:val="18"/>
                <w:szCs w:val="18"/>
                <w:lang w:eastAsia="en-AU"/>
              </w:rPr>
              <w:t>Serial.begin</w:t>
            </w:r>
            <w:proofErr w:type="spellEnd"/>
            <w:r w:rsidRPr="00D242C9">
              <w:rPr>
                <w:rFonts w:ascii="inherit" w:eastAsia="Times New Roman" w:hAnsi="inherit" w:cs="Times New Roman"/>
                <w:color w:val="000000"/>
                <w:sz w:val="18"/>
                <w:szCs w:val="18"/>
                <w:lang w:eastAsia="en-AU"/>
              </w:rPr>
              <w:t>(115200);</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//Serial1.begin(9600, SERIAL_8N1, RXD2, TXD2);</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Serial2.begin(9600, SERIAL_8N1, RXD2, TXD2);</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roofErr w:type="spellStart"/>
            <w:r w:rsidRPr="00D242C9">
              <w:rPr>
                <w:rFonts w:ascii="inherit" w:eastAsia="Times New Roman" w:hAnsi="inherit" w:cs="Times New Roman"/>
                <w:color w:val="000000"/>
                <w:sz w:val="18"/>
                <w:szCs w:val="18"/>
                <w:lang w:eastAsia="en-AU"/>
              </w:rPr>
              <w:t>Serial.println</w:t>
            </w:r>
            <w:proofErr w:type="spellEnd"/>
            <w:r w:rsidRPr="00D242C9">
              <w:rPr>
                <w:rFonts w:ascii="inherit" w:eastAsia="Times New Roman" w:hAnsi="inherit" w:cs="Times New Roman"/>
                <w:color w:val="000000"/>
                <w:sz w:val="18"/>
                <w:szCs w:val="18"/>
                <w:lang w:eastAsia="en-AU"/>
              </w:rPr>
              <w:t xml:space="preserve">("Serial </w:t>
            </w:r>
            <w:proofErr w:type="spellStart"/>
            <w:r w:rsidRPr="00D242C9">
              <w:rPr>
                <w:rFonts w:ascii="inherit" w:eastAsia="Times New Roman" w:hAnsi="inherit" w:cs="Times New Roman"/>
                <w:color w:val="000000"/>
                <w:sz w:val="18"/>
                <w:szCs w:val="18"/>
                <w:lang w:eastAsia="en-AU"/>
              </w:rPr>
              <w:t>Txd</w:t>
            </w:r>
            <w:proofErr w:type="spellEnd"/>
            <w:r w:rsidRPr="00D242C9">
              <w:rPr>
                <w:rFonts w:ascii="inherit" w:eastAsia="Times New Roman" w:hAnsi="inherit" w:cs="Times New Roman"/>
                <w:color w:val="000000"/>
                <w:sz w:val="18"/>
                <w:szCs w:val="18"/>
                <w:lang w:eastAsia="en-AU"/>
              </w:rPr>
              <w:t xml:space="preserve"> is on pin: "+String(TX));</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roofErr w:type="spellStart"/>
            <w:r w:rsidRPr="00D242C9">
              <w:rPr>
                <w:rFonts w:ascii="inherit" w:eastAsia="Times New Roman" w:hAnsi="inherit" w:cs="Times New Roman"/>
                <w:color w:val="000000"/>
                <w:sz w:val="18"/>
                <w:szCs w:val="18"/>
                <w:lang w:eastAsia="en-AU"/>
              </w:rPr>
              <w:t>Serial.println</w:t>
            </w:r>
            <w:proofErr w:type="spellEnd"/>
            <w:r w:rsidRPr="00D242C9">
              <w:rPr>
                <w:rFonts w:ascii="inherit" w:eastAsia="Times New Roman" w:hAnsi="inherit" w:cs="Times New Roman"/>
                <w:color w:val="000000"/>
                <w:sz w:val="18"/>
                <w:szCs w:val="18"/>
                <w:lang w:eastAsia="en-AU"/>
              </w:rPr>
              <w:t xml:space="preserve">("Serial </w:t>
            </w:r>
            <w:proofErr w:type="spellStart"/>
            <w:r w:rsidRPr="00D242C9">
              <w:rPr>
                <w:rFonts w:ascii="inherit" w:eastAsia="Times New Roman" w:hAnsi="inherit" w:cs="Times New Roman"/>
                <w:color w:val="000000"/>
                <w:sz w:val="18"/>
                <w:szCs w:val="18"/>
                <w:lang w:eastAsia="en-AU"/>
              </w:rPr>
              <w:t>Rxd</w:t>
            </w:r>
            <w:proofErr w:type="spellEnd"/>
            <w:r w:rsidRPr="00D242C9">
              <w:rPr>
                <w:rFonts w:ascii="inherit" w:eastAsia="Times New Roman" w:hAnsi="inherit" w:cs="Times New Roman"/>
                <w:color w:val="000000"/>
                <w:sz w:val="18"/>
                <w:szCs w:val="18"/>
                <w:lang w:eastAsia="en-AU"/>
              </w:rPr>
              <w:t xml:space="preserve"> is on pin: "+String(RX));</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void loop() { //Choose Serial1 or Serial2 as required</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while (Serial2.available())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roofErr w:type="spellStart"/>
            <w:r w:rsidRPr="00D242C9">
              <w:rPr>
                <w:rFonts w:ascii="inherit" w:eastAsia="Times New Roman" w:hAnsi="inherit" w:cs="Times New Roman"/>
                <w:color w:val="000000"/>
                <w:sz w:val="18"/>
                <w:szCs w:val="18"/>
                <w:lang w:eastAsia="en-AU"/>
              </w:rPr>
              <w:t>Serial.print</w:t>
            </w:r>
            <w:proofErr w:type="spellEnd"/>
            <w:r w:rsidRPr="00D242C9">
              <w:rPr>
                <w:rFonts w:ascii="inherit" w:eastAsia="Times New Roman" w:hAnsi="inherit" w:cs="Times New Roman"/>
                <w:color w:val="000000"/>
                <w:sz w:val="18"/>
                <w:szCs w:val="18"/>
                <w:lang w:eastAsia="en-AU"/>
              </w:rPr>
              <w:t>(char(Serial2.read()));</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  }</w:t>
            </w:r>
          </w:p>
          <w:p w:rsidR="00D242C9" w:rsidRPr="00D242C9" w:rsidRDefault="00D242C9" w:rsidP="00D242C9">
            <w:pPr>
              <w:spacing w:after="0" w:line="480" w:lineRule="auto"/>
              <w:rPr>
                <w:rFonts w:ascii="inherit" w:eastAsia="Times New Roman" w:hAnsi="inherit" w:cs="Times New Roman"/>
                <w:color w:val="000000"/>
                <w:sz w:val="18"/>
                <w:szCs w:val="18"/>
                <w:lang w:eastAsia="en-AU"/>
              </w:rPr>
            </w:pPr>
            <w:r w:rsidRPr="00D242C9">
              <w:rPr>
                <w:rFonts w:ascii="inherit" w:eastAsia="Times New Roman" w:hAnsi="inherit" w:cs="Times New Roman"/>
                <w:color w:val="000000"/>
                <w:sz w:val="18"/>
                <w:szCs w:val="18"/>
                <w:lang w:eastAsia="en-AU"/>
              </w:rPr>
              <w:t>}</w:t>
            </w:r>
          </w:p>
        </w:tc>
      </w:tr>
    </w:tbl>
    <w:p w:rsidR="00D242C9" w:rsidRPr="00D242C9" w:rsidRDefault="00D242C9" w:rsidP="00D242C9">
      <w:pPr>
        <w:shd w:val="clear" w:color="auto" w:fill="FFFFFF"/>
        <w:spacing w:after="360" w:line="240" w:lineRule="auto"/>
        <w:rPr>
          <w:ins w:id="20" w:author="Unknown"/>
          <w:rFonts w:ascii="Helvetica" w:eastAsia="Times New Roman" w:hAnsi="Helvetica" w:cs="Helvetica"/>
          <w:color w:val="141412"/>
          <w:sz w:val="24"/>
          <w:szCs w:val="24"/>
          <w:lang w:eastAsia="en-AU"/>
        </w:rPr>
      </w:pPr>
      <w:ins w:id="21" w:author="Unknown">
        <w:r w:rsidRPr="00D242C9">
          <w:rPr>
            <w:rFonts w:ascii="Helvetica" w:eastAsia="Times New Roman" w:hAnsi="Helvetica" w:cs="Helvetica"/>
            <w:color w:val="141412"/>
            <w:sz w:val="24"/>
            <w:szCs w:val="24"/>
            <w:lang w:eastAsia="en-AU"/>
          </w:rPr>
          <w:lastRenderedPageBreak/>
          <w:t>This program reads data from serial2 and sends to serial0 i.e. programming serial. Multiple serial is useful when using GPS and GSM systems together.</w:t>
        </w:r>
      </w:ins>
    </w:p>
    <w:p w:rsidR="00D242C9" w:rsidRPr="00D242C9" w:rsidRDefault="00D242C9" w:rsidP="00D242C9">
      <w:pPr>
        <w:numPr>
          <w:ilvl w:val="0"/>
          <w:numId w:val="1"/>
        </w:numPr>
        <w:shd w:val="clear" w:color="auto" w:fill="FFFFFF"/>
        <w:spacing w:beforeAutospacing="1" w:after="0" w:afterAutospacing="1" w:line="240" w:lineRule="auto"/>
        <w:ind w:left="-600"/>
        <w:rPr>
          <w:ins w:id="22" w:author="Unknown"/>
          <w:rFonts w:ascii="Helvetica" w:eastAsia="Times New Roman" w:hAnsi="Helvetica" w:cs="Helvetica"/>
          <w:color w:val="141412"/>
          <w:sz w:val="24"/>
          <w:szCs w:val="24"/>
          <w:lang w:eastAsia="en-AU"/>
        </w:rPr>
      </w:pPr>
    </w:p>
    <w:p w:rsidR="00D242C9" w:rsidRPr="00D242C9" w:rsidRDefault="00D242C9" w:rsidP="00D242C9">
      <w:pPr>
        <w:numPr>
          <w:ilvl w:val="0"/>
          <w:numId w:val="1"/>
        </w:numPr>
        <w:shd w:val="clear" w:color="auto" w:fill="FFFFFF"/>
        <w:spacing w:beforeAutospacing="1" w:after="0" w:afterAutospacing="1" w:line="240" w:lineRule="auto"/>
        <w:ind w:left="-600"/>
        <w:rPr>
          <w:ins w:id="23" w:author="Unknown"/>
          <w:rFonts w:ascii="Helvetica" w:eastAsia="Times New Roman" w:hAnsi="Helvetica" w:cs="Helvetica"/>
          <w:color w:val="141412"/>
          <w:sz w:val="24"/>
          <w:szCs w:val="24"/>
          <w:lang w:eastAsia="en-AU"/>
        </w:rPr>
      </w:pPr>
    </w:p>
    <w:p w:rsidR="00D242C9" w:rsidRPr="00D242C9" w:rsidRDefault="00D242C9" w:rsidP="00D242C9">
      <w:pPr>
        <w:numPr>
          <w:ilvl w:val="0"/>
          <w:numId w:val="1"/>
        </w:numPr>
        <w:shd w:val="clear" w:color="auto" w:fill="FFFFFF"/>
        <w:spacing w:beforeAutospacing="1" w:after="0" w:afterAutospacing="1" w:line="240" w:lineRule="auto"/>
        <w:ind w:left="-600"/>
        <w:rPr>
          <w:ins w:id="24" w:author="Unknown"/>
          <w:rFonts w:ascii="Helvetica" w:eastAsia="Times New Roman" w:hAnsi="Helvetica" w:cs="Helvetica"/>
          <w:color w:val="141412"/>
          <w:sz w:val="24"/>
          <w:szCs w:val="24"/>
          <w:lang w:eastAsia="en-AU"/>
        </w:rPr>
      </w:pPr>
    </w:p>
    <w:p w:rsidR="00D242C9" w:rsidRPr="00D242C9" w:rsidRDefault="00D242C9" w:rsidP="00D242C9">
      <w:pPr>
        <w:numPr>
          <w:ilvl w:val="0"/>
          <w:numId w:val="1"/>
        </w:numPr>
        <w:shd w:val="clear" w:color="auto" w:fill="FFFFFF"/>
        <w:spacing w:beforeAutospacing="1" w:after="0" w:afterAutospacing="1" w:line="240" w:lineRule="auto"/>
        <w:ind w:left="-600"/>
        <w:rPr>
          <w:ins w:id="25" w:author="Unknown"/>
          <w:rFonts w:ascii="Helvetica" w:eastAsia="Times New Roman" w:hAnsi="Helvetica" w:cs="Helvetica"/>
          <w:color w:val="141412"/>
          <w:sz w:val="24"/>
          <w:szCs w:val="24"/>
          <w:lang w:eastAsia="en-AU"/>
        </w:rPr>
      </w:pPr>
    </w:p>
    <w:p w:rsidR="00D242C9" w:rsidRPr="00D242C9" w:rsidRDefault="00D242C9" w:rsidP="00D242C9">
      <w:pPr>
        <w:numPr>
          <w:ilvl w:val="0"/>
          <w:numId w:val="1"/>
        </w:numPr>
        <w:shd w:val="clear" w:color="auto" w:fill="FFFFFF"/>
        <w:spacing w:beforeAutospacing="1" w:after="0" w:afterAutospacing="1" w:line="240" w:lineRule="auto"/>
        <w:ind w:left="-600"/>
        <w:rPr>
          <w:ins w:id="26" w:author="Unknown"/>
          <w:rFonts w:ascii="Helvetica" w:eastAsia="Times New Roman" w:hAnsi="Helvetica" w:cs="Helvetica"/>
          <w:color w:val="141412"/>
          <w:sz w:val="24"/>
          <w:szCs w:val="24"/>
          <w:lang w:eastAsia="en-AU"/>
        </w:rPr>
      </w:pPr>
    </w:p>
    <w:p w:rsidR="008B3EC1" w:rsidRDefault="008B3EC1"/>
    <w:sectPr w:rsidR="008B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CDA"/>
    <w:multiLevelType w:val="multilevel"/>
    <w:tmpl w:val="023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C9"/>
    <w:rsid w:val="008B3EC1"/>
    <w:rsid w:val="00D24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2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D242C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C9"/>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D242C9"/>
    <w:rPr>
      <w:rFonts w:ascii="Times New Roman" w:eastAsia="Times New Roman" w:hAnsi="Times New Roman" w:cs="Times New Roman"/>
      <w:b/>
      <w:bCs/>
      <w:sz w:val="27"/>
      <w:szCs w:val="27"/>
      <w:lang w:eastAsia="en-AU"/>
    </w:rPr>
  </w:style>
  <w:style w:type="character" w:customStyle="1" w:styleId="date">
    <w:name w:val="date"/>
    <w:basedOn w:val="DefaultParagraphFont"/>
    <w:rsid w:val="00D242C9"/>
  </w:style>
  <w:style w:type="character" w:styleId="Hyperlink">
    <w:name w:val="Hyperlink"/>
    <w:basedOn w:val="DefaultParagraphFont"/>
    <w:uiPriority w:val="99"/>
    <w:semiHidden/>
    <w:unhideWhenUsed/>
    <w:rsid w:val="00D242C9"/>
    <w:rPr>
      <w:color w:val="0000FF"/>
      <w:u w:val="single"/>
    </w:rPr>
  </w:style>
  <w:style w:type="character" w:customStyle="1" w:styleId="categories-links">
    <w:name w:val="categories-links"/>
    <w:basedOn w:val="DefaultParagraphFont"/>
    <w:rsid w:val="00D242C9"/>
  </w:style>
  <w:style w:type="character" w:customStyle="1" w:styleId="tags-links">
    <w:name w:val="tags-links"/>
    <w:basedOn w:val="DefaultParagraphFont"/>
    <w:rsid w:val="00D242C9"/>
  </w:style>
  <w:style w:type="paragraph" w:styleId="NormalWeb">
    <w:name w:val="Normal (Web)"/>
    <w:basedOn w:val="Normal"/>
    <w:uiPriority w:val="99"/>
    <w:semiHidden/>
    <w:unhideWhenUsed/>
    <w:rsid w:val="00D2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c">
    <w:name w:val="pl-c"/>
    <w:basedOn w:val="DefaultParagraphFont"/>
    <w:rsid w:val="00D242C9"/>
  </w:style>
  <w:style w:type="character" w:styleId="Strong">
    <w:name w:val="Strong"/>
    <w:basedOn w:val="DefaultParagraphFont"/>
    <w:uiPriority w:val="22"/>
    <w:qFormat/>
    <w:rsid w:val="00D242C9"/>
    <w:rPr>
      <w:b/>
      <w:bCs/>
    </w:rPr>
  </w:style>
  <w:style w:type="character" w:customStyle="1" w:styleId="crayon-c">
    <w:name w:val="crayon-c"/>
    <w:basedOn w:val="DefaultParagraphFont"/>
    <w:rsid w:val="00D242C9"/>
  </w:style>
  <w:style w:type="character" w:customStyle="1" w:styleId="crayon-p">
    <w:name w:val="crayon-p"/>
    <w:basedOn w:val="DefaultParagraphFont"/>
    <w:rsid w:val="00D242C9"/>
  </w:style>
  <w:style w:type="character" w:customStyle="1" w:styleId="crayon-t">
    <w:name w:val="crayon-t"/>
    <w:basedOn w:val="DefaultParagraphFont"/>
    <w:rsid w:val="00D242C9"/>
  </w:style>
  <w:style w:type="character" w:customStyle="1" w:styleId="crayon-h">
    <w:name w:val="crayon-h"/>
    <w:basedOn w:val="DefaultParagraphFont"/>
    <w:rsid w:val="00D242C9"/>
  </w:style>
  <w:style w:type="character" w:customStyle="1" w:styleId="crayon-st">
    <w:name w:val="crayon-st"/>
    <w:basedOn w:val="DefaultParagraphFont"/>
    <w:rsid w:val="00D242C9"/>
  </w:style>
  <w:style w:type="character" w:customStyle="1" w:styleId="crayon-sy">
    <w:name w:val="crayon-sy"/>
    <w:basedOn w:val="DefaultParagraphFont"/>
    <w:rsid w:val="00D242C9"/>
  </w:style>
  <w:style w:type="character" w:customStyle="1" w:styleId="crayon-v">
    <w:name w:val="crayon-v"/>
    <w:basedOn w:val="DefaultParagraphFont"/>
    <w:rsid w:val="00D242C9"/>
  </w:style>
  <w:style w:type="character" w:customStyle="1" w:styleId="crayon-cn">
    <w:name w:val="crayon-cn"/>
    <w:basedOn w:val="DefaultParagraphFont"/>
    <w:rsid w:val="00D242C9"/>
  </w:style>
  <w:style w:type="character" w:customStyle="1" w:styleId="crayon-e">
    <w:name w:val="crayon-e"/>
    <w:basedOn w:val="DefaultParagraphFont"/>
    <w:rsid w:val="00D242C9"/>
  </w:style>
  <w:style w:type="character" w:customStyle="1" w:styleId="crayon-s">
    <w:name w:val="crayon-s"/>
    <w:basedOn w:val="DefaultParagraphFont"/>
    <w:rsid w:val="00D242C9"/>
  </w:style>
  <w:style w:type="character" w:customStyle="1" w:styleId="crayon-o">
    <w:name w:val="crayon-o"/>
    <w:basedOn w:val="DefaultParagraphFont"/>
    <w:rsid w:val="00D242C9"/>
  </w:style>
  <w:style w:type="character" w:customStyle="1" w:styleId="crayon-r">
    <w:name w:val="crayon-r"/>
    <w:basedOn w:val="DefaultParagraphFont"/>
    <w:rsid w:val="00D242C9"/>
  </w:style>
  <w:style w:type="paragraph" w:styleId="BalloonText">
    <w:name w:val="Balloon Text"/>
    <w:basedOn w:val="Normal"/>
    <w:link w:val="BalloonTextChar"/>
    <w:uiPriority w:val="99"/>
    <w:semiHidden/>
    <w:unhideWhenUsed/>
    <w:rsid w:val="00D2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2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D242C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C9"/>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D242C9"/>
    <w:rPr>
      <w:rFonts w:ascii="Times New Roman" w:eastAsia="Times New Roman" w:hAnsi="Times New Roman" w:cs="Times New Roman"/>
      <w:b/>
      <w:bCs/>
      <w:sz w:val="27"/>
      <w:szCs w:val="27"/>
      <w:lang w:eastAsia="en-AU"/>
    </w:rPr>
  </w:style>
  <w:style w:type="character" w:customStyle="1" w:styleId="date">
    <w:name w:val="date"/>
    <w:basedOn w:val="DefaultParagraphFont"/>
    <w:rsid w:val="00D242C9"/>
  </w:style>
  <w:style w:type="character" w:styleId="Hyperlink">
    <w:name w:val="Hyperlink"/>
    <w:basedOn w:val="DefaultParagraphFont"/>
    <w:uiPriority w:val="99"/>
    <w:semiHidden/>
    <w:unhideWhenUsed/>
    <w:rsid w:val="00D242C9"/>
    <w:rPr>
      <w:color w:val="0000FF"/>
      <w:u w:val="single"/>
    </w:rPr>
  </w:style>
  <w:style w:type="character" w:customStyle="1" w:styleId="categories-links">
    <w:name w:val="categories-links"/>
    <w:basedOn w:val="DefaultParagraphFont"/>
    <w:rsid w:val="00D242C9"/>
  </w:style>
  <w:style w:type="character" w:customStyle="1" w:styleId="tags-links">
    <w:name w:val="tags-links"/>
    <w:basedOn w:val="DefaultParagraphFont"/>
    <w:rsid w:val="00D242C9"/>
  </w:style>
  <w:style w:type="paragraph" w:styleId="NormalWeb">
    <w:name w:val="Normal (Web)"/>
    <w:basedOn w:val="Normal"/>
    <w:uiPriority w:val="99"/>
    <w:semiHidden/>
    <w:unhideWhenUsed/>
    <w:rsid w:val="00D2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c">
    <w:name w:val="pl-c"/>
    <w:basedOn w:val="DefaultParagraphFont"/>
    <w:rsid w:val="00D242C9"/>
  </w:style>
  <w:style w:type="character" w:styleId="Strong">
    <w:name w:val="Strong"/>
    <w:basedOn w:val="DefaultParagraphFont"/>
    <w:uiPriority w:val="22"/>
    <w:qFormat/>
    <w:rsid w:val="00D242C9"/>
    <w:rPr>
      <w:b/>
      <w:bCs/>
    </w:rPr>
  </w:style>
  <w:style w:type="character" w:customStyle="1" w:styleId="crayon-c">
    <w:name w:val="crayon-c"/>
    <w:basedOn w:val="DefaultParagraphFont"/>
    <w:rsid w:val="00D242C9"/>
  </w:style>
  <w:style w:type="character" w:customStyle="1" w:styleId="crayon-p">
    <w:name w:val="crayon-p"/>
    <w:basedOn w:val="DefaultParagraphFont"/>
    <w:rsid w:val="00D242C9"/>
  </w:style>
  <w:style w:type="character" w:customStyle="1" w:styleId="crayon-t">
    <w:name w:val="crayon-t"/>
    <w:basedOn w:val="DefaultParagraphFont"/>
    <w:rsid w:val="00D242C9"/>
  </w:style>
  <w:style w:type="character" w:customStyle="1" w:styleId="crayon-h">
    <w:name w:val="crayon-h"/>
    <w:basedOn w:val="DefaultParagraphFont"/>
    <w:rsid w:val="00D242C9"/>
  </w:style>
  <w:style w:type="character" w:customStyle="1" w:styleId="crayon-st">
    <w:name w:val="crayon-st"/>
    <w:basedOn w:val="DefaultParagraphFont"/>
    <w:rsid w:val="00D242C9"/>
  </w:style>
  <w:style w:type="character" w:customStyle="1" w:styleId="crayon-sy">
    <w:name w:val="crayon-sy"/>
    <w:basedOn w:val="DefaultParagraphFont"/>
    <w:rsid w:val="00D242C9"/>
  </w:style>
  <w:style w:type="character" w:customStyle="1" w:styleId="crayon-v">
    <w:name w:val="crayon-v"/>
    <w:basedOn w:val="DefaultParagraphFont"/>
    <w:rsid w:val="00D242C9"/>
  </w:style>
  <w:style w:type="character" w:customStyle="1" w:styleId="crayon-cn">
    <w:name w:val="crayon-cn"/>
    <w:basedOn w:val="DefaultParagraphFont"/>
    <w:rsid w:val="00D242C9"/>
  </w:style>
  <w:style w:type="character" w:customStyle="1" w:styleId="crayon-e">
    <w:name w:val="crayon-e"/>
    <w:basedOn w:val="DefaultParagraphFont"/>
    <w:rsid w:val="00D242C9"/>
  </w:style>
  <w:style w:type="character" w:customStyle="1" w:styleId="crayon-s">
    <w:name w:val="crayon-s"/>
    <w:basedOn w:val="DefaultParagraphFont"/>
    <w:rsid w:val="00D242C9"/>
  </w:style>
  <w:style w:type="character" w:customStyle="1" w:styleId="crayon-o">
    <w:name w:val="crayon-o"/>
    <w:basedOn w:val="DefaultParagraphFont"/>
    <w:rsid w:val="00D242C9"/>
  </w:style>
  <w:style w:type="character" w:customStyle="1" w:styleId="crayon-r">
    <w:name w:val="crayon-r"/>
    <w:basedOn w:val="DefaultParagraphFont"/>
    <w:rsid w:val="00D242C9"/>
  </w:style>
  <w:style w:type="paragraph" w:styleId="BalloonText">
    <w:name w:val="Balloon Text"/>
    <w:basedOn w:val="Normal"/>
    <w:link w:val="BalloonTextChar"/>
    <w:uiPriority w:val="99"/>
    <w:semiHidden/>
    <w:unhideWhenUsed/>
    <w:rsid w:val="00D2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2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88356">
      <w:bodyDiv w:val="1"/>
      <w:marLeft w:val="0"/>
      <w:marRight w:val="0"/>
      <w:marTop w:val="0"/>
      <w:marBottom w:val="0"/>
      <w:divBdr>
        <w:top w:val="none" w:sz="0" w:space="0" w:color="auto"/>
        <w:left w:val="none" w:sz="0" w:space="0" w:color="auto"/>
        <w:bottom w:val="none" w:sz="0" w:space="0" w:color="auto"/>
        <w:right w:val="none" w:sz="0" w:space="0" w:color="auto"/>
      </w:divBdr>
      <w:divsChild>
        <w:div w:id="741951396">
          <w:marLeft w:val="0"/>
          <w:marRight w:val="0"/>
          <w:marTop w:val="0"/>
          <w:marBottom w:val="0"/>
          <w:divBdr>
            <w:top w:val="none" w:sz="0" w:space="0" w:color="auto"/>
            <w:left w:val="none" w:sz="0" w:space="0" w:color="auto"/>
            <w:bottom w:val="none" w:sz="0" w:space="0" w:color="auto"/>
            <w:right w:val="none" w:sz="0" w:space="0" w:color="auto"/>
          </w:divBdr>
        </w:div>
        <w:div w:id="918296946">
          <w:marLeft w:val="0"/>
          <w:marRight w:val="0"/>
          <w:marTop w:val="0"/>
          <w:marBottom w:val="0"/>
          <w:divBdr>
            <w:top w:val="none" w:sz="0" w:space="0" w:color="auto"/>
            <w:left w:val="none" w:sz="0" w:space="0" w:color="auto"/>
            <w:bottom w:val="none" w:sz="0" w:space="0" w:color="auto"/>
            <w:right w:val="none" w:sz="0" w:space="0" w:color="auto"/>
          </w:divBdr>
          <w:divsChild>
            <w:div w:id="1077365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s4you.com/tag/esp3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ircuits4you.com/category/esp32/"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s4you.com/2018/12/31/esp32-hardware-serial2-example/" TargetMode="Externa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ircuits4you.com/tag/serial2/"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Carlou Torres</dc:creator>
  <cp:lastModifiedBy>Carlou Torres</cp:lastModifiedBy>
  <cp:revision>1</cp:revision>
  <dcterms:created xsi:type="dcterms:W3CDTF">2020-07-07T04:35:00Z</dcterms:created>
  <dcterms:modified xsi:type="dcterms:W3CDTF">2020-07-07T04:35:00Z</dcterms:modified>
</cp:coreProperties>
</file>