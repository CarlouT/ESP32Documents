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940" w:rsidRPr="00AF3940" w:rsidRDefault="00AF3940" w:rsidP="00AF3940">
      <w:pPr>
        <w:spacing w:after="75" w:line="240" w:lineRule="auto"/>
        <w:outlineLvl w:val="0"/>
        <w:rPr>
          <w:rFonts w:ascii="Georgia" w:eastAsia="Times New Roman" w:hAnsi="Georgia" w:cs="Times New Roman"/>
          <w:color w:val="009999"/>
          <w:kern w:val="36"/>
          <w:sz w:val="53"/>
          <w:szCs w:val="53"/>
          <w:lang w:eastAsia="en-AU"/>
        </w:rPr>
      </w:pPr>
      <w:r w:rsidRPr="00AF3940">
        <w:rPr>
          <w:rFonts w:ascii="Georgia" w:eastAsia="Times New Roman" w:hAnsi="Georgia" w:cs="Times New Roman"/>
          <w:color w:val="009999"/>
          <w:kern w:val="36"/>
          <w:sz w:val="53"/>
          <w:szCs w:val="53"/>
          <w:lang w:eastAsia="en-AU"/>
        </w:rPr>
        <w:t xml:space="preserve">ESP32 </w:t>
      </w:r>
      <w:proofErr w:type="spellStart"/>
      <w:r w:rsidRPr="00AF3940">
        <w:rPr>
          <w:rFonts w:ascii="Georgia" w:eastAsia="Times New Roman" w:hAnsi="Georgia" w:cs="Times New Roman"/>
          <w:color w:val="009999"/>
          <w:kern w:val="36"/>
          <w:sz w:val="53"/>
          <w:szCs w:val="53"/>
          <w:lang w:eastAsia="en-AU"/>
        </w:rPr>
        <w:t>DevKit</w:t>
      </w:r>
      <w:proofErr w:type="spellEnd"/>
      <w:r w:rsidRPr="00AF3940">
        <w:rPr>
          <w:rFonts w:ascii="Georgia" w:eastAsia="Times New Roman" w:hAnsi="Georgia" w:cs="Times New Roman"/>
          <w:color w:val="009999"/>
          <w:kern w:val="36"/>
          <w:sz w:val="53"/>
          <w:szCs w:val="53"/>
          <w:lang w:eastAsia="en-AU"/>
        </w:rPr>
        <w:t xml:space="preserve"> ESP32-WROOM GPIO </w:t>
      </w:r>
      <w:proofErr w:type="spellStart"/>
      <w:r w:rsidRPr="00AF3940">
        <w:rPr>
          <w:rFonts w:ascii="Georgia" w:eastAsia="Times New Roman" w:hAnsi="Georgia" w:cs="Times New Roman"/>
          <w:color w:val="009999"/>
          <w:kern w:val="36"/>
          <w:sz w:val="53"/>
          <w:szCs w:val="53"/>
          <w:lang w:eastAsia="en-AU"/>
        </w:rPr>
        <w:t>Pinout</w:t>
      </w:r>
      <w:proofErr w:type="spellEnd"/>
    </w:p>
    <w:p w:rsidR="00AF3940" w:rsidRPr="00AF3940" w:rsidRDefault="00AF3940" w:rsidP="00AF3940">
      <w:pPr>
        <w:spacing w:after="0" w:line="240" w:lineRule="auto"/>
        <w:rPr>
          <w:rFonts w:ascii="Times New Roman" w:eastAsia="Times New Roman" w:hAnsi="Times New Roman" w:cs="Times New Roman"/>
          <w:sz w:val="21"/>
          <w:szCs w:val="21"/>
          <w:lang w:eastAsia="en-AU"/>
        </w:rPr>
      </w:pPr>
      <w:hyperlink r:id="rId6" w:tooltip="Permalink to ESP32 DevKit ESP32-WROOM GPIO Pinout" w:history="1">
        <w:r w:rsidRPr="00AF3940">
          <w:rPr>
            <w:rFonts w:ascii="Times New Roman" w:eastAsia="Times New Roman" w:hAnsi="Times New Roman" w:cs="Times New Roman"/>
            <w:color w:val="BC360A"/>
            <w:sz w:val="21"/>
            <w:szCs w:val="21"/>
            <w:u w:val="single"/>
            <w:lang w:eastAsia="en-AU"/>
          </w:rPr>
          <w:t>December 31, 2018</w:t>
        </w:r>
      </w:hyperlink>
      <w:hyperlink r:id="rId7" w:history="1">
        <w:r w:rsidRPr="00AF3940">
          <w:rPr>
            <w:rFonts w:ascii="Times New Roman" w:eastAsia="Times New Roman" w:hAnsi="Times New Roman" w:cs="Times New Roman"/>
            <w:color w:val="BC360A"/>
            <w:sz w:val="21"/>
            <w:szCs w:val="21"/>
            <w:u w:val="single"/>
            <w:lang w:eastAsia="en-AU"/>
          </w:rPr>
          <w:t>ESP32</w:t>
        </w:r>
      </w:hyperlink>
      <w:hyperlink r:id="rId8" w:history="1">
        <w:r w:rsidRPr="00AF3940">
          <w:rPr>
            <w:rFonts w:ascii="Times New Roman" w:eastAsia="Times New Roman" w:hAnsi="Times New Roman" w:cs="Times New Roman"/>
            <w:color w:val="BC360A"/>
            <w:sz w:val="21"/>
            <w:szCs w:val="21"/>
            <w:u w:val="single"/>
            <w:lang w:eastAsia="en-AU"/>
          </w:rPr>
          <w:t>ESP32</w:t>
        </w:r>
      </w:hyperlink>
      <w:r w:rsidRPr="00AF3940">
        <w:rPr>
          <w:rFonts w:ascii="Times New Roman" w:eastAsia="Times New Roman" w:hAnsi="Times New Roman" w:cs="Times New Roman"/>
          <w:sz w:val="21"/>
          <w:szCs w:val="21"/>
          <w:lang w:eastAsia="en-AU"/>
        </w:rPr>
        <w:t>, </w:t>
      </w:r>
      <w:proofErr w:type="spellStart"/>
      <w:r w:rsidRPr="00AF3940">
        <w:rPr>
          <w:rFonts w:ascii="Times New Roman" w:eastAsia="Times New Roman" w:hAnsi="Times New Roman" w:cs="Times New Roman"/>
          <w:sz w:val="21"/>
          <w:szCs w:val="21"/>
          <w:lang w:eastAsia="en-AU"/>
        </w:rPr>
        <w:fldChar w:fldCharType="begin"/>
      </w:r>
      <w:r w:rsidRPr="00AF3940">
        <w:rPr>
          <w:rFonts w:ascii="Times New Roman" w:eastAsia="Times New Roman" w:hAnsi="Times New Roman" w:cs="Times New Roman"/>
          <w:sz w:val="21"/>
          <w:szCs w:val="21"/>
          <w:lang w:eastAsia="en-AU"/>
        </w:rPr>
        <w:instrText xml:space="preserve"> HYPERLINK "https://circuits4you.com/tag/pinout/" </w:instrText>
      </w:r>
      <w:r w:rsidRPr="00AF3940">
        <w:rPr>
          <w:rFonts w:ascii="Times New Roman" w:eastAsia="Times New Roman" w:hAnsi="Times New Roman" w:cs="Times New Roman"/>
          <w:sz w:val="21"/>
          <w:szCs w:val="21"/>
          <w:lang w:eastAsia="en-AU"/>
        </w:rPr>
        <w:fldChar w:fldCharType="separate"/>
      </w:r>
      <w:r w:rsidRPr="00AF3940">
        <w:rPr>
          <w:rFonts w:ascii="Times New Roman" w:eastAsia="Times New Roman" w:hAnsi="Times New Roman" w:cs="Times New Roman"/>
          <w:color w:val="BC360A"/>
          <w:sz w:val="21"/>
          <w:szCs w:val="21"/>
          <w:u w:val="single"/>
          <w:lang w:eastAsia="en-AU"/>
        </w:rPr>
        <w:t>Pinout</w:t>
      </w:r>
      <w:proofErr w:type="spellEnd"/>
      <w:r w:rsidRPr="00AF3940">
        <w:rPr>
          <w:rFonts w:ascii="Times New Roman" w:eastAsia="Times New Roman" w:hAnsi="Times New Roman" w:cs="Times New Roman"/>
          <w:sz w:val="21"/>
          <w:szCs w:val="21"/>
          <w:lang w:eastAsia="en-AU"/>
        </w:rPr>
        <w:fldChar w:fldCharType="end"/>
      </w:r>
    </w:p>
    <w:p w:rsidR="00AF3940" w:rsidRPr="00AF3940" w:rsidRDefault="00AF3940" w:rsidP="00AF3940">
      <w:pPr>
        <w:spacing w:before="330" w:after="330" w:line="240" w:lineRule="auto"/>
        <w:outlineLvl w:val="2"/>
        <w:rPr>
          <w:ins w:id="0" w:author="Unknown"/>
          <w:rFonts w:ascii="Georgia" w:eastAsia="Times New Roman" w:hAnsi="Georgia" w:cs="Times New Roman"/>
          <w:b/>
          <w:bCs/>
          <w:color w:val="FF9102"/>
          <w:sz w:val="38"/>
          <w:szCs w:val="38"/>
          <w:lang w:eastAsia="en-AU"/>
        </w:rPr>
      </w:pPr>
      <w:ins w:id="1" w:author="Unknown">
        <w:r w:rsidRPr="00AF3940">
          <w:rPr>
            <w:rFonts w:ascii="Georgia" w:eastAsia="Times New Roman" w:hAnsi="Georgia" w:cs="Times New Roman"/>
            <w:b/>
            <w:bCs/>
            <w:color w:val="FF9102"/>
            <w:sz w:val="38"/>
            <w:szCs w:val="38"/>
            <w:lang w:eastAsia="en-AU"/>
          </w:rPr>
          <w:t>Introduction</w:t>
        </w:r>
      </w:ins>
    </w:p>
    <w:p w:rsidR="00AF3940" w:rsidRPr="00AF3940" w:rsidRDefault="00AF3940" w:rsidP="00AF3940">
      <w:pPr>
        <w:spacing w:after="360" w:line="240" w:lineRule="auto"/>
        <w:jc w:val="both"/>
        <w:rPr>
          <w:ins w:id="2" w:author="Unknown"/>
          <w:rFonts w:ascii="Times New Roman" w:eastAsia="Times New Roman" w:hAnsi="Times New Roman" w:cs="Times New Roman"/>
          <w:sz w:val="24"/>
          <w:szCs w:val="24"/>
          <w:lang w:eastAsia="en-AU"/>
        </w:rPr>
      </w:pPr>
      <w:ins w:id="3" w:author="Unknown">
        <w:r w:rsidRPr="00AF3940">
          <w:rPr>
            <w:rFonts w:ascii="Times New Roman" w:eastAsia="Times New Roman" w:hAnsi="Times New Roman" w:cs="Times New Roman"/>
            <w:sz w:val="24"/>
            <w:szCs w:val="24"/>
            <w:lang w:eastAsia="en-AU"/>
          </w:rPr>
          <w:t xml:space="preserve">ESP32-WROOM-32 is a powerful, generic </w:t>
        </w:r>
        <w:proofErr w:type="spellStart"/>
        <w:r w:rsidRPr="00AF3940">
          <w:rPr>
            <w:rFonts w:ascii="Times New Roman" w:eastAsia="Times New Roman" w:hAnsi="Times New Roman" w:cs="Times New Roman"/>
            <w:sz w:val="24"/>
            <w:szCs w:val="24"/>
            <w:lang w:eastAsia="en-AU"/>
          </w:rPr>
          <w:t>Wi-Fi+BT+BLE</w:t>
        </w:r>
        <w:proofErr w:type="spellEnd"/>
        <w:r w:rsidRPr="00AF3940">
          <w:rPr>
            <w:rFonts w:ascii="Times New Roman" w:eastAsia="Times New Roman" w:hAnsi="Times New Roman" w:cs="Times New Roman"/>
            <w:sz w:val="24"/>
            <w:szCs w:val="24"/>
            <w:lang w:eastAsia="en-AU"/>
          </w:rPr>
          <w:t xml:space="preserve"> MCU module that targets a wide variety of applications, ranging from low-power sensor networks to the most demanding tasks, such as voice encoding, music streaming and MP3 decoding.</w:t>
        </w:r>
      </w:ins>
    </w:p>
    <w:p w:rsidR="00AF3940" w:rsidRPr="00AF3940" w:rsidRDefault="00AF3940" w:rsidP="00AF3940">
      <w:pPr>
        <w:spacing w:after="360" w:line="240" w:lineRule="auto"/>
        <w:jc w:val="both"/>
        <w:rPr>
          <w:ins w:id="4" w:author="Unknown"/>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4734560" cy="3832225"/>
            <wp:effectExtent l="0" t="0" r="8890" b="0"/>
            <wp:docPr id="8" name="Picture 8" descr="ESP32 LED Blin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LED Blink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4560" cy="3832225"/>
                    </a:xfrm>
                    <a:prstGeom prst="rect">
                      <a:avLst/>
                    </a:prstGeom>
                    <a:noFill/>
                    <a:ln>
                      <a:noFill/>
                    </a:ln>
                  </pic:spPr>
                </pic:pic>
              </a:graphicData>
            </a:graphic>
          </wp:inline>
        </w:drawing>
      </w:r>
      <w:ins w:id="5" w:author="Unknown">
        <w:r w:rsidRPr="00AF3940">
          <w:rPr>
            <w:rFonts w:ascii="Times New Roman" w:eastAsia="Times New Roman" w:hAnsi="Times New Roman" w:cs="Times New Roman"/>
            <w:sz w:val="24"/>
            <w:szCs w:val="24"/>
            <w:lang w:eastAsia="en-AU"/>
          </w:rPr>
          <w:br/>
          <w:t xml:space="preserve">At the core of this module is the ESP32-D0WDQ6 chip*. The chip embedded is designed to be scalable and adaptive. There are two CPU cores that can be individually controlled, and the CPU clock frequency is adjustable from 80 MHz to 240 </w:t>
        </w:r>
        <w:proofErr w:type="spellStart"/>
        <w:r w:rsidRPr="00AF3940">
          <w:rPr>
            <w:rFonts w:ascii="Times New Roman" w:eastAsia="Times New Roman" w:hAnsi="Times New Roman" w:cs="Times New Roman"/>
            <w:sz w:val="24"/>
            <w:szCs w:val="24"/>
            <w:lang w:eastAsia="en-AU"/>
          </w:rPr>
          <w:t>MHz.</w:t>
        </w:r>
        <w:proofErr w:type="spellEnd"/>
        <w:r w:rsidRPr="00AF3940">
          <w:rPr>
            <w:rFonts w:ascii="Times New Roman" w:eastAsia="Times New Roman" w:hAnsi="Times New Roman" w:cs="Times New Roman"/>
            <w:sz w:val="24"/>
            <w:szCs w:val="24"/>
            <w:lang w:eastAsia="en-AU"/>
          </w:rPr>
          <w:t xml:space="preserve"> The user may also power off the CPU and make use of the low-power co-processor to constantly monitor the peripherals for changes or crossing of thresholds. ESP32 integrates a rich set of peripherals, ranging from capacitive touch sensors, Hall sensors, SD card interface, Ethernet, high-speed SPI, UART, I2S and I2C.</w:t>
        </w:r>
      </w:ins>
    </w:p>
    <w:p w:rsidR="00AF3940" w:rsidRPr="00AF3940" w:rsidRDefault="00AF3940" w:rsidP="00AF3940">
      <w:pPr>
        <w:spacing w:after="360" w:line="240" w:lineRule="auto"/>
        <w:jc w:val="both"/>
        <w:rPr>
          <w:ins w:id="6" w:author="Unknown"/>
          <w:rFonts w:ascii="Times New Roman" w:eastAsia="Times New Roman" w:hAnsi="Times New Roman" w:cs="Times New Roman"/>
          <w:sz w:val="24"/>
          <w:szCs w:val="24"/>
          <w:lang w:eastAsia="en-AU"/>
        </w:rPr>
      </w:pPr>
      <w:ins w:id="7" w:author="Unknown">
        <w:r w:rsidRPr="00AF3940">
          <w:rPr>
            <w:rFonts w:ascii="Times New Roman" w:eastAsia="Times New Roman" w:hAnsi="Times New Roman" w:cs="Times New Roman"/>
            <w:sz w:val="24"/>
            <w:szCs w:val="24"/>
            <w:lang w:eastAsia="en-AU"/>
          </w:rPr>
          <w:fldChar w:fldCharType="begin"/>
        </w:r>
        <w:r w:rsidRPr="00AF3940">
          <w:rPr>
            <w:rFonts w:ascii="Times New Roman" w:eastAsia="Times New Roman" w:hAnsi="Times New Roman" w:cs="Times New Roman"/>
            <w:sz w:val="24"/>
            <w:szCs w:val="24"/>
            <w:lang w:eastAsia="en-AU"/>
          </w:rPr>
          <w:instrText xml:space="preserve"> HYPERLINK "https://circuits4you.com/wp-content/uploads/2018/12/esp32-wroom-32_datasheet_en.pdf" \t "_blank" </w:instrText>
        </w:r>
        <w:r w:rsidRPr="00AF3940">
          <w:rPr>
            <w:rFonts w:ascii="Times New Roman" w:eastAsia="Times New Roman" w:hAnsi="Times New Roman" w:cs="Times New Roman"/>
            <w:sz w:val="24"/>
            <w:szCs w:val="24"/>
            <w:lang w:eastAsia="en-AU"/>
          </w:rPr>
          <w:fldChar w:fldCharType="separate"/>
        </w:r>
        <w:r w:rsidRPr="00AF3940">
          <w:rPr>
            <w:rFonts w:ascii="Times New Roman" w:eastAsia="Times New Roman" w:hAnsi="Times New Roman" w:cs="Times New Roman"/>
            <w:color w:val="BC360A"/>
            <w:sz w:val="24"/>
            <w:szCs w:val="24"/>
            <w:u w:val="single"/>
            <w:lang w:eastAsia="en-AU"/>
          </w:rPr>
          <w:t>For more details Read ESP32-WROOM32 Data sheet</w:t>
        </w:r>
        <w:r w:rsidRPr="00AF3940">
          <w:rPr>
            <w:rFonts w:ascii="Times New Roman" w:eastAsia="Times New Roman" w:hAnsi="Times New Roman" w:cs="Times New Roman"/>
            <w:sz w:val="24"/>
            <w:szCs w:val="24"/>
            <w:lang w:eastAsia="en-AU"/>
          </w:rPr>
          <w:fldChar w:fldCharType="end"/>
        </w:r>
      </w:ins>
    </w:p>
    <w:p w:rsidR="00AF3940" w:rsidRPr="00AF3940" w:rsidRDefault="00AF3940" w:rsidP="00AF3940">
      <w:pPr>
        <w:spacing w:after="360" w:line="240" w:lineRule="auto"/>
        <w:jc w:val="both"/>
        <w:rPr>
          <w:ins w:id="8" w:author="Unknown"/>
          <w:rFonts w:ascii="Times New Roman" w:eastAsia="Times New Roman" w:hAnsi="Times New Roman" w:cs="Times New Roman"/>
          <w:sz w:val="24"/>
          <w:szCs w:val="24"/>
          <w:lang w:eastAsia="en-AU"/>
        </w:rPr>
      </w:pPr>
      <w:ins w:id="9" w:author="Unknown">
        <w:r w:rsidRPr="00AF3940">
          <w:rPr>
            <w:rFonts w:ascii="Times New Roman" w:eastAsia="Times New Roman" w:hAnsi="Times New Roman" w:cs="Times New Roman"/>
            <w:sz w:val="24"/>
            <w:szCs w:val="24"/>
            <w:lang w:eastAsia="en-AU"/>
          </w:rPr>
          <w:br/>
          <w:t xml:space="preserve">The integration of Bluetooth, Bluetooth LE and Wi-Fi ensures that a wide range of applications can be targeted, and that the module is future proof: using Wi-Fi allows a large physical range and direct connection to the internet through a Wi-Fi router, while using </w:t>
        </w:r>
        <w:r w:rsidRPr="00AF3940">
          <w:rPr>
            <w:rFonts w:ascii="Times New Roman" w:eastAsia="Times New Roman" w:hAnsi="Times New Roman" w:cs="Times New Roman"/>
            <w:sz w:val="24"/>
            <w:szCs w:val="24"/>
            <w:lang w:eastAsia="en-AU"/>
          </w:rPr>
          <w:lastRenderedPageBreak/>
          <w:t xml:space="preserve">Bluetooth allows the user to conveniently connect to the phone or broadcast low energy beacons for its detection. The sleep current of the ESP32 chip is less than 5 </w:t>
        </w:r>
        <w:proofErr w:type="spellStart"/>
        <w:r w:rsidRPr="00AF3940">
          <w:rPr>
            <w:rFonts w:ascii="Times New Roman" w:eastAsia="Times New Roman" w:hAnsi="Times New Roman" w:cs="Times New Roman"/>
            <w:sz w:val="24"/>
            <w:szCs w:val="24"/>
            <w:lang w:eastAsia="en-AU"/>
          </w:rPr>
          <w:t>μA</w:t>
        </w:r>
        <w:proofErr w:type="spellEnd"/>
        <w:r w:rsidRPr="00AF3940">
          <w:rPr>
            <w:rFonts w:ascii="Times New Roman" w:eastAsia="Times New Roman" w:hAnsi="Times New Roman" w:cs="Times New Roman"/>
            <w:sz w:val="24"/>
            <w:szCs w:val="24"/>
            <w:lang w:eastAsia="en-AU"/>
          </w:rPr>
          <w:t xml:space="preserve">, making it suitable for battery powered and wearable electronics applications. ESP32 supports a data rate of up to 150 Mbps, and 20.5 </w:t>
        </w:r>
        <w:proofErr w:type="spellStart"/>
        <w:r w:rsidRPr="00AF3940">
          <w:rPr>
            <w:rFonts w:ascii="Times New Roman" w:eastAsia="Times New Roman" w:hAnsi="Times New Roman" w:cs="Times New Roman"/>
            <w:sz w:val="24"/>
            <w:szCs w:val="24"/>
            <w:lang w:eastAsia="en-AU"/>
          </w:rPr>
          <w:t>dBm</w:t>
        </w:r>
        <w:proofErr w:type="spellEnd"/>
        <w:r w:rsidRPr="00AF3940">
          <w:rPr>
            <w:rFonts w:ascii="Times New Roman" w:eastAsia="Times New Roman" w:hAnsi="Times New Roman" w:cs="Times New Roman"/>
            <w:sz w:val="24"/>
            <w:szCs w:val="24"/>
            <w:lang w:eastAsia="en-AU"/>
          </w:rPr>
          <w:t xml:space="preserve"> output </w:t>
        </w:r>
        <w:proofErr w:type="gramStart"/>
        <w:r w:rsidRPr="00AF3940">
          <w:rPr>
            <w:rFonts w:ascii="Times New Roman" w:eastAsia="Times New Roman" w:hAnsi="Times New Roman" w:cs="Times New Roman"/>
            <w:sz w:val="24"/>
            <w:szCs w:val="24"/>
            <w:lang w:eastAsia="en-AU"/>
          </w:rPr>
          <w:t>power</w:t>
        </w:r>
        <w:proofErr w:type="gramEnd"/>
        <w:r w:rsidRPr="00AF3940">
          <w:rPr>
            <w:rFonts w:ascii="Times New Roman" w:eastAsia="Times New Roman" w:hAnsi="Times New Roman" w:cs="Times New Roman"/>
            <w:sz w:val="24"/>
            <w:szCs w:val="24"/>
            <w:lang w:eastAsia="en-AU"/>
          </w:rPr>
          <w:t xml:space="preserve"> at the antenna to ensure the widest physical range. As such the chip does offer industry-leading specifications and the best performance for electronic integration, range, power consumption, and connectivity. The operating system chosen for ESP32 is </w:t>
        </w:r>
        <w:proofErr w:type="spellStart"/>
        <w:r w:rsidRPr="00AF3940">
          <w:rPr>
            <w:rFonts w:ascii="Times New Roman" w:eastAsia="Times New Roman" w:hAnsi="Times New Roman" w:cs="Times New Roman"/>
            <w:sz w:val="24"/>
            <w:szCs w:val="24"/>
            <w:lang w:eastAsia="en-AU"/>
          </w:rPr>
          <w:t>freeRTOS</w:t>
        </w:r>
        <w:proofErr w:type="spellEnd"/>
        <w:r w:rsidRPr="00AF3940">
          <w:rPr>
            <w:rFonts w:ascii="Times New Roman" w:eastAsia="Times New Roman" w:hAnsi="Times New Roman" w:cs="Times New Roman"/>
            <w:sz w:val="24"/>
            <w:szCs w:val="24"/>
            <w:lang w:eastAsia="en-AU"/>
          </w:rPr>
          <w:t xml:space="preserve"> with </w:t>
        </w:r>
        <w:proofErr w:type="spellStart"/>
        <w:r w:rsidRPr="00AF3940">
          <w:rPr>
            <w:rFonts w:ascii="Times New Roman" w:eastAsia="Times New Roman" w:hAnsi="Times New Roman" w:cs="Times New Roman"/>
            <w:sz w:val="24"/>
            <w:szCs w:val="24"/>
            <w:lang w:eastAsia="en-AU"/>
          </w:rPr>
          <w:t>LwIP</w:t>
        </w:r>
        <w:proofErr w:type="spellEnd"/>
        <w:r w:rsidRPr="00AF3940">
          <w:rPr>
            <w:rFonts w:ascii="Times New Roman" w:eastAsia="Times New Roman" w:hAnsi="Times New Roman" w:cs="Times New Roman"/>
            <w:sz w:val="24"/>
            <w:szCs w:val="24"/>
            <w:lang w:eastAsia="en-AU"/>
          </w:rPr>
          <w:t>; TLS 1.2 with hardware acceleration is built in as well. Secure (encrypted) over the air (OTA) upgrade is also supported, so that developers can continually upgrade their products even after their release.</w:t>
        </w:r>
      </w:ins>
    </w:p>
    <w:p w:rsidR="00AF3940" w:rsidRPr="00AF3940" w:rsidRDefault="00AF3940" w:rsidP="00AF3940">
      <w:pPr>
        <w:spacing w:before="330" w:after="330" w:line="240" w:lineRule="auto"/>
        <w:outlineLvl w:val="2"/>
        <w:rPr>
          <w:ins w:id="10" w:author="Unknown"/>
          <w:rFonts w:ascii="Georgia" w:eastAsia="Times New Roman" w:hAnsi="Georgia" w:cs="Times New Roman"/>
          <w:b/>
          <w:bCs/>
          <w:color w:val="FF9102"/>
          <w:sz w:val="38"/>
          <w:szCs w:val="38"/>
          <w:lang w:eastAsia="en-AU"/>
        </w:rPr>
      </w:pPr>
      <w:ins w:id="11" w:author="Unknown">
        <w:r w:rsidRPr="00AF3940">
          <w:rPr>
            <w:rFonts w:ascii="Georgia" w:eastAsia="Times New Roman" w:hAnsi="Georgia" w:cs="Times New Roman"/>
            <w:b/>
            <w:bCs/>
            <w:color w:val="FF9102"/>
            <w:sz w:val="38"/>
            <w:szCs w:val="38"/>
            <w:lang w:eastAsia="en-AU"/>
          </w:rPr>
          <w:t xml:space="preserve">ESP32 WROOM32 </w:t>
        </w:r>
        <w:proofErr w:type="spellStart"/>
        <w:r w:rsidRPr="00AF3940">
          <w:rPr>
            <w:rFonts w:ascii="Georgia" w:eastAsia="Times New Roman" w:hAnsi="Georgia" w:cs="Times New Roman"/>
            <w:b/>
            <w:bCs/>
            <w:color w:val="FF9102"/>
            <w:sz w:val="38"/>
            <w:szCs w:val="38"/>
            <w:lang w:eastAsia="en-AU"/>
          </w:rPr>
          <w:t>DevKit</w:t>
        </w:r>
        <w:proofErr w:type="spellEnd"/>
        <w:r w:rsidRPr="00AF3940">
          <w:rPr>
            <w:rFonts w:ascii="Georgia" w:eastAsia="Times New Roman" w:hAnsi="Georgia" w:cs="Times New Roman"/>
            <w:b/>
            <w:bCs/>
            <w:color w:val="FF9102"/>
            <w:sz w:val="38"/>
            <w:szCs w:val="38"/>
            <w:lang w:eastAsia="en-AU"/>
          </w:rPr>
          <w:t xml:space="preserve"> </w:t>
        </w:r>
        <w:proofErr w:type="spellStart"/>
        <w:r w:rsidRPr="00AF3940">
          <w:rPr>
            <w:rFonts w:ascii="Georgia" w:eastAsia="Times New Roman" w:hAnsi="Georgia" w:cs="Times New Roman"/>
            <w:b/>
            <w:bCs/>
            <w:color w:val="FF9102"/>
            <w:sz w:val="38"/>
            <w:szCs w:val="38"/>
            <w:lang w:eastAsia="en-AU"/>
          </w:rPr>
          <w:t>Pinout</w:t>
        </w:r>
        <w:proofErr w:type="spellEnd"/>
      </w:ins>
    </w:p>
    <w:p w:rsidR="00AF3940" w:rsidRPr="00AF3940" w:rsidRDefault="00AF3940" w:rsidP="00AF3940">
      <w:pPr>
        <w:spacing w:after="360" w:line="240" w:lineRule="auto"/>
        <w:rPr>
          <w:ins w:id="12" w:author="Unknown"/>
          <w:rFonts w:ascii="Times New Roman" w:eastAsia="Times New Roman" w:hAnsi="Times New Roman" w:cs="Times New Roman"/>
          <w:sz w:val="24"/>
          <w:szCs w:val="24"/>
          <w:lang w:eastAsia="en-AU"/>
        </w:rPr>
      </w:pPr>
      <w:bookmarkStart w:id="13" w:name="_GoBack"/>
      <w:r>
        <w:rPr>
          <w:rFonts w:ascii="Times New Roman" w:eastAsia="Times New Roman" w:hAnsi="Times New Roman" w:cs="Times New Roman"/>
          <w:noProof/>
          <w:sz w:val="24"/>
          <w:szCs w:val="24"/>
          <w:lang w:eastAsia="en-AU"/>
        </w:rPr>
        <w:drawing>
          <wp:inline distT="0" distB="0" distL="0" distR="0">
            <wp:extent cx="5280060" cy="3260558"/>
            <wp:effectExtent l="0" t="0" r="0" b="0"/>
            <wp:docPr id="7" name="Picture 7" descr="ESP32 DevKit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32 DevKit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60" cy="3260558"/>
                    </a:xfrm>
                    <a:prstGeom prst="rect">
                      <a:avLst/>
                    </a:prstGeom>
                    <a:noFill/>
                    <a:ln>
                      <a:noFill/>
                    </a:ln>
                  </pic:spPr>
                </pic:pic>
              </a:graphicData>
            </a:graphic>
          </wp:inline>
        </w:drawing>
      </w:r>
      <w:bookmarkEnd w:id="13"/>
    </w:p>
    <w:p w:rsidR="00AF3940" w:rsidRPr="00AF3940" w:rsidRDefault="00AF3940" w:rsidP="00AF3940">
      <w:pPr>
        <w:spacing w:before="330" w:after="330" w:line="240" w:lineRule="auto"/>
        <w:outlineLvl w:val="2"/>
        <w:rPr>
          <w:ins w:id="14" w:author="Unknown"/>
          <w:rFonts w:ascii="Georgia" w:eastAsia="Times New Roman" w:hAnsi="Georgia" w:cs="Times New Roman"/>
          <w:b/>
          <w:bCs/>
          <w:color w:val="FF9102"/>
          <w:sz w:val="38"/>
          <w:szCs w:val="38"/>
          <w:lang w:eastAsia="en-AU"/>
        </w:rPr>
      </w:pPr>
      <w:ins w:id="15" w:author="Unknown">
        <w:r w:rsidRPr="00AF3940">
          <w:rPr>
            <w:rFonts w:ascii="Georgia" w:eastAsia="Times New Roman" w:hAnsi="Georgia" w:cs="Times New Roman"/>
            <w:b/>
            <w:bCs/>
            <w:color w:val="FF9102"/>
            <w:sz w:val="38"/>
            <w:szCs w:val="38"/>
            <w:lang w:eastAsia="en-AU"/>
          </w:rPr>
          <w:t>ESP32 Peripherals Features</w:t>
        </w:r>
      </w:ins>
    </w:p>
    <w:p w:rsidR="00AF3940" w:rsidRPr="00AF3940" w:rsidRDefault="00AF3940" w:rsidP="00AF3940">
      <w:pPr>
        <w:numPr>
          <w:ilvl w:val="0"/>
          <w:numId w:val="1"/>
        </w:numPr>
        <w:spacing w:before="100" w:beforeAutospacing="1" w:after="100" w:afterAutospacing="1" w:line="240" w:lineRule="auto"/>
        <w:ind w:left="0"/>
        <w:rPr>
          <w:ins w:id="16" w:author="Unknown"/>
          <w:rFonts w:ascii="Times New Roman" w:eastAsia="Times New Roman" w:hAnsi="Times New Roman" w:cs="Times New Roman"/>
          <w:sz w:val="24"/>
          <w:szCs w:val="24"/>
          <w:lang w:eastAsia="en-AU"/>
        </w:rPr>
      </w:pPr>
      <w:ins w:id="17" w:author="Unknown">
        <w:r w:rsidRPr="00AF3940">
          <w:rPr>
            <w:rFonts w:ascii="Times New Roman" w:eastAsia="Times New Roman" w:hAnsi="Times New Roman" w:cs="Times New Roman"/>
            <w:sz w:val="24"/>
            <w:szCs w:val="24"/>
            <w:lang w:eastAsia="en-AU"/>
          </w:rPr>
          <w:t>18 Analog-to-Digital Converter (ADC) channels</w:t>
        </w:r>
      </w:ins>
    </w:p>
    <w:p w:rsidR="00AF3940" w:rsidRPr="00AF3940" w:rsidRDefault="00AF3940" w:rsidP="00AF3940">
      <w:pPr>
        <w:numPr>
          <w:ilvl w:val="0"/>
          <w:numId w:val="1"/>
        </w:numPr>
        <w:spacing w:before="100" w:beforeAutospacing="1" w:after="100" w:afterAutospacing="1" w:line="240" w:lineRule="auto"/>
        <w:ind w:left="0"/>
        <w:rPr>
          <w:ins w:id="18" w:author="Unknown"/>
          <w:rFonts w:ascii="Times New Roman" w:eastAsia="Times New Roman" w:hAnsi="Times New Roman" w:cs="Times New Roman"/>
          <w:sz w:val="24"/>
          <w:szCs w:val="24"/>
          <w:lang w:eastAsia="en-AU"/>
        </w:rPr>
      </w:pPr>
      <w:ins w:id="19" w:author="Unknown">
        <w:r w:rsidRPr="00AF3940">
          <w:rPr>
            <w:rFonts w:ascii="Times New Roman" w:eastAsia="Times New Roman" w:hAnsi="Times New Roman" w:cs="Times New Roman"/>
            <w:sz w:val="24"/>
            <w:szCs w:val="24"/>
            <w:lang w:eastAsia="en-AU"/>
          </w:rPr>
          <w:t>10 Capacitive sensing GPIOs</w:t>
        </w:r>
      </w:ins>
    </w:p>
    <w:p w:rsidR="00AF3940" w:rsidRPr="00AF3940" w:rsidRDefault="00AF3940" w:rsidP="00AF3940">
      <w:pPr>
        <w:numPr>
          <w:ilvl w:val="0"/>
          <w:numId w:val="1"/>
        </w:numPr>
        <w:spacing w:before="100" w:beforeAutospacing="1" w:after="100" w:afterAutospacing="1" w:line="240" w:lineRule="auto"/>
        <w:ind w:left="0"/>
        <w:rPr>
          <w:ins w:id="20" w:author="Unknown"/>
          <w:rFonts w:ascii="Times New Roman" w:eastAsia="Times New Roman" w:hAnsi="Times New Roman" w:cs="Times New Roman"/>
          <w:sz w:val="24"/>
          <w:szCs w:val="24"/>
          <w:lang w:eastAsia="en-AU"/>
        </w:rPr>
      </w:pPr>
      <w:ins w:id="21" w:author="Unknown">
        <w:r w:rsidRPr="00AF3940">
          <w:rPr>
            <w:rFonts w:ascii="Times New Roman" w:eastAsia="Times New Roman" w:hAnsi="Times New Roman" w:cs="Times New Roman"/>
            <w:sz w:val="24"/>
            <w:szCs w:val="24"/>
            <w:lang w:eastAsia="en-AU"/>
          </w:rPr>
          <w:t>3 UART interfaces</w:t>
        </w:r>
      </w:ins>
    </w:p>
    <w:p w:rsidR="00AF3940" w:rsidRPr="00AF3940" w:rsidRDefault="00AF3940" w:rsidP="00AF3940">
      <w:pPr>
        <w:numPr>
          <w:ilvl w:val="0"/>
          <w:numId w:val="1"/>
        </w:numPr>
        <w:spacing w:before="100" w:beforeAutospacing="1" w:after="100" w:afterAutospacing="1" w:line="240" w:lineRule="auto"/>
        <w:ind w:left="0"/>
        <w:rPr>
          <w:ins w:id="22" w:author="Unknown"/>
          <w:rFonts w:ascii="Times New Roman" w:eastAsia="Times New Roman" w:hAnsi="Times New Roman" w:cs="Times New Roman"/>
          <w:sz w:val="24"/>
          <w:szCs w:val="24"/>
          <w:lang w:eastAsia="en-AU"/>
        </w:rPr>
      </w:pPr>
      <w:ins w:id="23" w:author="Unknown">
        <w:r w:rsidRPr="00AF3940">
          <w:rPr>
            <w:rFonts w:ascii="Times New Roman" w:eastAsia="Times New Roman" w:hAnsi="Times New Roman" w:cs="Times New Roman"/>
            <w:sz w:val="24"/>
            <w:szCs w:val="24"/>
            <w:lang w:eastAsia="en-AU"/>
          </w:rPr>
          <w:t>3 SPI interfaces</w:t>
        </w:r>
      </w:ins>
    </w:p>
    <w:p w:rsidR="00AF3940" w:rsidRPr="00AF3940" w:rsidRDefault="00AF3940" w:rsidP="00AF3940">
      <w:pPr>
        <w:numPr>
          <w:ilvl w:val="0"/>
          <w:numId w:val="1"/>
        </w:numPr>
        <w:spacing w:before="100" w:beforeAutospacing="1" w:after="100" w:afterAutospacing="1" w:line="240" w:lineRule="auto"/>
        <w:ind w:left="0"/>
        <w:rPr>
          <w:ins w:id="24" w:author="Unknown"/>
          <w:rFonts w:ascii="Times New Roman" w:eastAsia="Times New Roman" w:hAnsi="Times New Roman" w:cs="Times New Roman"/>
          <w:sz w:val="24"/>
          <w:szCs w:val="24"/>
          <w:lang w:eastAsia="en-AU"/>
        </w:rPr>
      </w:pPr>
      <w:ins w:id="25" w:author="Unknown">
        <w:r w:rsidRPr="00AF3940">
          <w:rPr>
            <w:rFonts w:ascii="Times New Roman" w:eastAsia="Times New Roman" w:hAnsi="Times New Roman" w:cs="Times New Roman"/>
            <w:sz w:val="24"/>
            <w:szCs w:val="24"/>
            <w:lang w:eastAsia="en-AU"/>
          </w:rPr>
          <w:t>2 I2C interfaces</w:t>
        </w:r>
      </w:ins>
    </w:p>
    <w:p w:rsidR="00AF3940" w:rsidRPr="00AF3940" w:rsidRDefault="00AF3940" w:rsidP="00AF3940">
      <w:pPr>
        <w:numPr>
          <w:ilvl w:val="0"/>
          <w:numId w:val="1"/>
        </w:numPr>
        <w:spacing w:before="100" w:beforeAutospacing="1" w:after="100" w:afterAutospacing="1" w:line="240" w:lineRule="auto"/>
        <w:ind w:left="0"/>
        <w:rPr>
          <w:ins w:id="26" w:author="Unknown"/>
          <w:rFonts w:ascii="Times New Roman" w:eastAsia="Times New Roman" w:hAnsi="Times New Roman" w:cs="Times New Roman"/>
          <w:sz w:val="24"/>
          <w:szCs w:val="24"/>
          <w:lang w:eastAsia="en-AU"/>
        </w:rPr>
      </w:pPr>
      <w:ins w:id="27" w:author="Unknown">
        <w:r w:rsidRPr="00AF3940">
          <w:rPr>
            <w:rFonts w:ascii="Times New Roman" w:eastAsia="Times New Roman" w:hAnsi="Times New Roman" w:cs="Times New Roman"/>
            <w:sz w:val="24"/>
            <w:szCs w:val="24"/>
            <w:lang w:eastAsia="en-AU"/>
          </w:rPr>
          <w:t>16 PWM output channels</w:t>
        </w:r>
      </w:ins>
    </w:p>
    <w:p w:rsidR="00AF3940" w:rsidRPr="00AF3940" w:rsidRDefault="00AF3940" w:rsidP="00AF3940">
      <w:pPr>
        <w:numPr>
          <w:ilvl w:val="0"/>
          <w:numId w:val="1"/>
        </w:numPr>
        <w:spacing w:before="100" w:beforeAutospacing="1" w:after="100" w:afterAutospacing="1" w:line="240" w:lineRule="auto"/>
        <w:ind w:left="0"/>
        <w:rPr>
          <w:ins w:id="28" w:author="Unknown"/>
          <w:rFonts w:ascii="Times New Roman" w:eastAsia="Times New Roman" w:hAnsi="Times New Roman" w:cs="Times New Roman"/>
          <w:sz w:val="24"/>
          <w:szCs w:val="24"/>
          <w:lang w:eastAsia="en-AU"/>
        </w:rPr>
      </w:pPr>
      <w:ins w:id="29" w:author="Unknown">
        <w:r w:rsidRPr="00AF3940">
          <w:rPr>
            <w:rFonts w:ascii="Times New Roman" w:eastAsia="Times New Roman" w:hAnsi="Times New Roman" w:cs="Times New Roman"/>
            <w:sz w:val="24"/>
            <w:szCs w:val="24"/>
            <w:lang w:eastAsia="en-AU"/>
          </w:rPr>
          <w:t>2 Digital-to-Analog Converters (DAC)</w:t>
        </w:r>
      </w:ins>
    </w:p>
    <w:p w:rsidR="00AF3940" w:rsidRPr="00AF3940" w:rsidRDefault="00AF3940" w:rsidP="00AF3940">
      <w:pPr>
        <w:numPr>
          <w:ilvl w:val="0"/>
          <w:numId w:val="1"/>
        </w:numPr>
        <w:spacing w:before="100" w:beforeAutospacing="1" w:after="100" w:afterAutospacing="1" w:line="240" w:lineRule="auto"/>
        <w:ind w:left="0"/>
        <w:rPr>
          <w:ins w:id="30" w:author="Unknown"/>
          <w:rFonts w:ascii="Times New Roman" w:eastAsia="Times New Roman" w:hAnsi="Times New Roman" w:cs="Times New Roman"/>
          <w:sz w:val="24"/>
          <w:szCs w:val="24"/>
          <w:lang w:eastAsia="en-AU"/>
        </w:rPr>
      </w:pPr>
      <w:ins w:id="31" w:author="Unknown">
        <w:r w:rsidRPr="00AF3940">
          <w:rPr>
            <w:rFonts w:ascii="Times New Roman" w:eastAsia="Times New Roman" w:hAnsi="Times New Roman" w:cs="Times New Roman"/>
            <w:sz w:val="24"/>
            <w:szCs w:val="24"/>
            <w:lang w:eastAsia="en-AU"/>
          </w:rPr>
          <w:t>2 I2S interfaces</w:t>
        </w:r>
      </w:ins>
    </w:p>
    <w:p w:rsidR="00AF3940" w:rsidRPr="00AF3940" w:rsidRDefault="00AF3940" w:rsidP="00AF3940">
      <w:pPr>
        <w:spacing w:before="330" w:after="330" w:line="240" w:lineRule="auto"/>
        <w:outlineLvl w:val="2"/>
        <w:rPr>
          <w:ins w:id="32" w:author="Unknown"/>
          <w:rFonts w:ascii="Georgia" w:eastAsia="Times New Roman" w:hAnsi="Georgia" w:cs="Times New Roman"/>
          <w:b/>
          <w:bCs/>
          <w:color w:val="FF9102"/>
          <w:sz w:val="38"/>
          <w:szCs w:val="38"/>
          <w:lang w:eastAsia="en-AU"/>
        </w:rPr>
      </w:pPr>
      <w:ins w:id="33" w:author="Unknown">
        <w:r w:rsidRPr="00AF3940">
          <w:rPr>
            <w:rFonts w:ascii="Georgia" w:eastAsia="Times New Roman" w:hAnsi="Georgia" w:cs="Times New Roman"/>
            <w:b/>
            <w:bCs/>
            <w:color w:val="FF9102"/>
            <w:sz w:val="38"/>
            <w:szCs w:val="38"/>
            <w:lang w:eastAsia="en-AU"/>
          </w:rPr>
          <w:t>GPIO Pins</w:t>
        </w:r>
      </w:ins>
    </w:p>
    <w:p w:rsidR="00AF3940" w:rsidRPr="00AF3940" w:rsidRDefault="00AF3940" w:rsidP="00AF3940">
      <w:pPr>
        <w:spacing w:after="360" w:line="240" w:lineRule="auto"/>
        <w:rPr>
          <w:ins w:id="34" w:author="Unknown"/>
          <w:rFonts w:ascii="Times New Roman" w:eastAsia="Times New Roman" w:hAnsi="Times New Roman" w:cs="Times New Roman"/>
          <w:sz w:val="24"/>
          <w:szCs w:val="24"/>
          <w:lang w:eastAsia="en-AU"/>
        </w:rPr>
      </w:pPr>
      <w:ins w:id="35" w:author="Unknown">
        <w:r w:rsidRPr="00AF3940">
          <w:rPr>
            <w:rFonts w:ascii="Times New Roman" w:eastAsia="Times New Roman" w:hAnsi="Times New Roman" w:cs="Times New Roman"/>
            <w:sz w:val="24"/>
            <w:szCs w:val="24"/>
            <w:lang w:eastAsia="en-AU"/>
          </w:rPr>
          <w:t xml:space="preserve">ESP32 Wroom32 </w:t>
        </w:r>
        <w:proofErr w:type="spellStart"/>
        <w:r w:rsidRPr="00AF3940">
          <w:rPr>
            <w:rFonts w:ascii="Times New Roman" w:eastAsia="Times New Roman" w:hAnsi="Times New Roman" w:cs="Times New Roman"/>
            <w:sz w:val="24"/>
            <w:szCs w:val="24"/>
            <w:lang w:eastAsia="en-AU"/>
          </w:rPr>
          <w:t>DevKit</w:t>
        </w:r>
        <w:proofErr w:type="spellEnd"/>
        <w:r w:rsidRPr="00AF3940">
          <w:rPr>
            <w:rFonts w:ascii="Times New Roman" w:eastAsia="Times New Roman" w:hAnsi="Times New Roman" w:cs="Times New Roman"/>
            <w:sz w:val="24"/>
            <w:szCs w:val="24"/>
            <w:lang w:eastAsia="en-AU"/>
          </w:rPr>
          <w:t xml:space="preserve"> has total 25 GPIOs out of that few pins are Input only Pins,</w:t>
        </w:r>
      </w:ins>
    </w:p>
    <w:p w:rsidR="00AF3940" w:rsidRPr="00AF3940" w:rsidRDefault="00AF3940" w:rsidP="00AF3940">
      <w:pPr>
        <w:spacing w:after="360" w:line="240" w:lineRule="auto"/>
        <w:rPr>
          <w:ins w:id="36" w:author="Unknown"/>
          <w:rFonts w:ascii="Times New Roman" w:eastAsia="Times New Roman" w:hAnsi="Times New Roman" w:cs="Times New Roman"/>
          <w:sz w:val="24"/>
          <w:szCs w:val="24"/>
          <w:lang w:eastAsia="en-AU"/>
        </w:rPr>
      </w:pPr>
      <w:ins w:id="37" w:author="Unknown">
        <w:r w:rsidRPr="00AF3940">
          <w:rPr>
            <w:rFonts w:ascii="Times New Roman" w:eastAsia="Times New Roman" w:hAnsi="Times New Roman" w:cs="Times New Roman"/>
            <w:b/>
            <w:bCs/>
            <w:sz w:val="24"/>
            <w:szCs w:val="24"/>
            <w:lang w:eastAsia="en-AU"/>
          </w:rPr>
          <w:lastRenderedPageBreak/>
          <w:t>Input Only Pins</w:t>
        </w:r>
      </w:ins>
    </w:p>
    <w:p w:rsidR="00AF3940" w:rsidRPr="00AF3940" w:rsidRDefault="00AF3940" w:rsidP="00AF3940">
      <w:pPr>
        <w:numPr>
          <w:ilvl w:val="0"/>
          <w:numId w:val="2"/>
        </w:numPr>
        <w:spacing w:before="100" w:beforeAutospacing="1" w:after="100" w:afterAutospacing="1" w:line="240" w:lineRule="auto"/>
        <w:ind w:left="0"/>
        <w:rPr>
          <w:ins w:id="38" w:author="Unknown"/>
          <w:rFonts w:ascii="Times New Roman" w:eastAsia="Times New Roman" w:hAnsi="Times New Roman" w:cs="Times New Roman"/>
          <w:sz w:val="24"/>
          <w:szCs w:val="24"/>
          <w:lang w:eastAsia="en-AU"/>
        </w:rPr>
      </w:pPr>
      <w:ins w:id="39" w:author="Unknown">
        <w:r w:rsidRPr="00AF3940">
          <w:rPr>
            <w:rFonts w:ascii="Times New Roman" w:eastAsia="Times New Roman" w:hAnsi="Times New Roman" w:cs="Times New Roman"/>
            <w:sz w:val="24"/>
            <w:szCs w:val="24"/>
            <w:lang w:eastAsia="en-AU"/>
          </w:rPr>
          <w:t>GPIO 34</w:t>
        </w:r>
      </w:ins>
    </w:p>
    <w:p w:rsidR="00AF3940" w:rsidRPr="00AF3940" w:rsidRDefault="00AF3940" w:rsidP="00AF3940">
      <w:pPr>
        <w:numPr>
          <w:ilvl w:val="0"/>
          <w:numId w:val="2"/>
        </w:numPr>
        <w:spacing w:before="100" w:beforeAutospacing="1" w:after="100" w:afterAutospacing="1" w:line="240" w:lineRule="auto"/>
        <w:ind w:left="0"/>
        <w:rPr>
          <w:ins w:id="40" w:author="Unknown"/>
          <w:rFonts w:ascii="Times New Roman" w:eastAsia="Times New Roman" w:hAnsi="Times New Roman" w:cs="Times New Roman"/>
          <w:sz w:val="24"/>
          <w:szCs w:val="24"/>
          <w:lang w:eastAsia="en-AU"/>
        </w:rPr>
      </w:pPr>
      <w:ins w:id="41" w:author="Unknown">
        <w:r w:rsidRPr="00AF3940">
          <w:rPr>
            <w:rFonts w:ascii="Times New Roman" w:eastAsia="Times New Roman" w:hAnsi="Times New Roman" w:cs="Times New Roman"/>
            <w:sz w:val="24"/>
            <w:szCs w:val="24"/>
            <w:lang w:eastAsia="en-AU"/>
          </w:rPr>
          <w:t>GPIO 35</w:t>
        </w:r>
      </w:ins>
    </w:p>
    <w:p w:rsidR="00AF3940" w:rsidRPr="00AF3940" w:rsidRDefault="00AF3940" w:rsidP="00AF3940">
      <w:pPr>
        <w:numPr>
          <w:ilvl w:val="0"/>
          <w:numId w:val="2"/>
        </w:numPr>
        <w:spacing w:before="100" w:beforeAutospacing="1" w:after="100" w:afterAutospacing="1" w:line="240" w:lineRule="auto"/>
        <w:ind w:left="0"/>
        <w:rPr>
          <w:ins w:id="42" w:author="Unknown"/>
          <w:rFonts w:ascii="Times New Roman" w:eastAsia="Times New Roman" w:hAnsi="Times New Roman" w:cs="Times New Roman"/>
          <w:sz w:val="24"/>
          <w:szCs w:val="24"/>
          <w:lang w:eastAsia="en-AU"/>
        </w:rPr>
      </w:pPr>
      <w:ins w:id="43" w:author="Unknown">
        <w:r w:rsidRPr="00AF3940">
          <w:rPr>
            <w:rFonts w:ascii="Times New Roman" w:eastAsia="Times New Roman" w:hAnsi="Times New Roman" w:cs="Times New Roman"/>
            <w:sz w:val="24"/>
            <w:szCs w:val="24"/>
            <w:lang w:eastAsia="en-AU"/>
          </w:rPr>
          <w:t>GPIO 36</w:t>
        </w:r>
      </w:ins>
    </w:p>
    <w:p w:rsidR="00AF3940" w:rsidRPr="00AF3940" w:rsidRDefault="00AF3940" w:rsidP="00AF3940">
      <w:pPr>
        <w:numPr>
          <w:ilvl w:val="0"/>
          <w:numId w:val="2"/>
        </w:numPr>
        <w:spacing w:before="100" w:beforeAutospacing="1" w:after="100" w:afterAutospacing="1" w:line="240" w:lineRule="auto"/>
        <w:ind w:left="0"/>
        <w:rPr>
          <w:ins w:id="44" w:author="Unknown"/>
          <w:rFonts w:ascii="Times New Roman" w:eastAsia="Times New Roman" w:hAnsi="Times New Roman" w:cs="Times New Roman"/>
          <w:sz w:val="24"/>
          <w:szCs w:val="24"/>
          <w:lang w:eastAsia="en-AU"/>
        </w:rPr>
      </w:pPr>
      <w:ins w:id="45" w:author="Unknown">
        <w:r w:rsidRPr="00AF3940">
          <w:rPr>
            <w:rFonts w:ascii="Times New Roman" w:eastAsia="Times New Roman" w:hAnsi="Times New Roman" w:cs="Times New Roman"/>
            <w:sz w:val="24"/>
            <w:szCs w:val="24"/>
            <w:lang w:eastAsia="en-AU"/>
          </w:rPr>
          <w:t>GPIO 39</w:t>
        </w:r>
      </w:ins>
    </w:p>
    <w:p w:rsidR="00AF3940" w:rsidRPr="00AF3940" w:rsidRDefault="00AF3940" w:rsidP="00AF3940">
      <w:pPr>
        <w:spacing w:after="360" w:line="240" w:lineRule="auto"/>
        <w:rPr>
          <w:ins w:id="46" w:author="Unknown"/>
          <w:rFonts w:ascii="Times New Roman" w:eastAsia="Times New Roman" w:hAnsi="Times New Roman" w:cs="Times New Roman"/>
          <w:sz w:val="24"/>
          <w:szCs w:val="24"/>
          <w:lang w:eastAsia="en-AU"/>
        </w:rPr>
      </w:pPr>
      <w:ins w:id="47" w:author="Unknown">
        <w:r w:rsidRPr="00AF3940">
          <w:rPr>
            <w:rFonts w:ascii="Times New Roman" w:eastAsia="Times New Roman" w:hAnsi="Times New Roman" w:cs="Times New Roman"/>
            <w:sz w:val="24"/>
            <w:szCs w:val="24"/>
            <w:lang w:eastAsia="en-AU"/>
          </w:rPr>
          <w:t xml:space="preserve">Not all pins have input </w:t>
        </w:r>
        <w:proofErr w:type="spellStart"/>
        <w:r w:rsidRPr="00AF3940">
          <w:rPr>
            <w:rFonts w:ascii="Times New Roman" w:eastAsia="Times New Roman" w:hAnsi="Times New Roman" w:cs="Times New Roman"/>
            <w:sz w:val="24"/>
            <w:szCs w:val="24"/>
            <w:lang w:eastAsia="en-AU"/>
          </w:rPr>
          <w:t>pullup</w:t>
        </w:r>
        <w:proofErr w:type="spellEnd"/>
        <w:r w:rsidRPr="00AF3940">
          <w:rPr>
            <w:rFonts w:ascii="Times New Roman" w:eastAsia="Times New Roman" w:hAnsi="Times New Roman" w:cs="Times New Roman"/>
            <w:sz w:val="24"/>
            <w:szCs w:val="24"/>
            <w:lang w:eastAsia="en-AU"/>
          </w:rPr>
          <w:t xml:space="preserve">, you need external </w:t>
        </w:r>
        <w:proofErr w:type="spellStart"/>
        <w:r w:rsidRPr="00AF3940">
          <w:rPr>
            <w:rFonts w:ascii="Times New Roman" w:eastAsia="Times New Roman" w:hAnsi="Times New Roman" w:cs="Times New Roman"/>
            <w:sz w:val="24"/>
            <w:szCs w:val="24"/>
            <w:lang w:eastAsia="en-AU"/>
          </w:rPr>
          <w:t>pullup</w:t>
        </w:r>
        <w:proofErr w:type="spellEnd"/>
        <w:r w:rsidRPr="00AF3940">
          <w:rPr>
            <w:rFonts w:ascii="Times New Roman" w:eastAsia="Times New Roman" w:hAnsi="Times New Roman" w:cs="Times New Roman"/>
            <w:sz w:val="24"/>
            <w:szCs w:val="24"/>
            <w:lang w:eastAsia="en-AU"/>
          </w:rPr>
          <w:t xml:space="preserve"> on these pins when using as input </w:t>
        </w:r>
        <w:proofErr w:type="spellStart"/>
        <w:r w:rsidRPr="00AF3940">
          <w:rPr>
            <w:rFonts w:ascii="Times New Roman" w:eastAsia="Times New Roman" w:hAnsi="Times New Roman" w:cs="Times New Roman"/>
            <w:sz w:val="24"/>
            <w:szCs w:val="24"/>
            <w:lang w:eastAsia="en-AU"/>
          </w:rPr>
          <w:t>pullup</w:t>
        </w:r>
        <w:proofErr w:type="spellEnd"/>
        <w:r w:rsidRPr="00AF3940">
          <w:rPr>
            <w:rFonts w:ascii="Times New Roman" w:eastAsia="Times New Roman" w:hAnsi="Times New Roman" w:cs="Times New Roman"/>
            <w:sz w:val="24"/>
            <w:szCs w:val="24"/>
            <w:lang w:eastAsia="en-AU"/>
          </w:rPr>
          <w:t>.</w:t>
        </w:r>
      </w:ins>
    </w:p>
    <w:p w:rsidR="00AF3940" w:rsidRPr="00AF3940" w:rsidRDefault="00AF3940" w:rsidP="00AF3940">
      <w:pPr>
        <w:spacing w:after="360" w:line="240" w:lineRule="auto"/>
        <w:rPr>
          <w:ins w:id="48" w:author="Unknown"/>
          <w:rFonts w:ascii="Times New Roman" w:eastAsia="Times New Roman" w:hAnsi="Times New Roman" w:cs="Times New Roman"/>
          <w:sz w:val="24"/>
          <w:szCs w:val="24"/>
          <w:lang w:eastAsia="en-AU"/>
        </w:rPr>
      </w:pPr>
      <w:ins w:id="49" w:author="Unknown">
        <w:r w:rsidRPr="00AF3940">
          <w:rPr>
            <w:rFonts w:ascii="Times New Roman" w:eastAsia="Times New Roman" w:hAnsi="Times New Roman" w:cs="Times New Roman"/>
            <w:b/>
            <w:bCs/>
            <w:sz w:val="24"/>
            <w:szCs w:val="24"/>
            <w:lang w:eastAsia="en-AU"/>
          </w:rPr>
          <w:t>Pins with internal pull up INPUT_PULLUP</w:t>
        </w:r>
      </w:ins>
    </w:p>
    <w:p w:rsidR="00AF3940" w:rsidRPr="00AF3940" w:rsidRDefault="00AF3940" w:rsidP="00AF3940">
      <w:pPr>
        <w:numPr>
          <w:ilvl w:val="0"/>
          <w:numId w:val="3"/>
        </w:numPr>
        <w:spacing w:before="100" w:beforeAutospacing="1" w:after="100" w:afterAutospacing="1" w:line="240" w:lineRule="auto"/>
        <w:ind w:left="0"/>
        <w:rPr>
          <w:ins w:id="50" w:author="Unknown"/>
          <w:rFonts w:ascii="Times New Roman" w:eastAsia="Times New Roman" w:hAnsi="Times New Roman" w:cs="Times New Roman"/>
          <w:sz w:val="24"/>
          <w:szCs w:val="24"/>
          <w:lang w:eastAsia="en-AU"/>
        </w:rPr>
      </w:pPr>
      <w:ins w:id="51" w:author="Unknown">
        <w:r w:rsidRPr="00AF3940">
          <w:rPr>
            <w:rFonts w:ascii="Times New Roman" w:eastAsia="Times New Roman" w:hAnsi="Times New Roman" w:cs="Times New Roman"/>
            <w:sz w:val="24"/>
            <w:szCs w:val="24"/>
            <w:lang w:eastAsia="en-AU"/>
          </w:rPr>
          <w:t>GPIO14</w:t>
        </w:r>
      </w:ins>
    </w:p>
    <w:p w:rsidR="00AF3940" w:rsidRPr="00AF3940" w:rsidRDefault="00AF3940" w:rsidP="00AF3940">
      <w:pPr>
        <w:numPr>
          <w:ilvl w:val="0"/>
          <w:numId w:val="3"/>
        </w:numPr>
        <w:spacing w:before="100" w:beforeAutospacing="1" w:after="100" w:afterAutospacing="1" w:line="240" w:lineRule="auto"/>
        <w:ind w:left="0"/>
        <w:rPr>
          <w:ins w:id="52" w:author="Unknown"/>
          <w:rFonts w:ascii="Times New Roman" w:eastAsia="Times New Roman" w:hAnsi="Times New Roman" w:cs="Times New Roman"/>
          <w:sz w:val="24"/>
          <w:szCs w:val="24"/>
          <w:lang w:eastAsia="en-AU"/>
        </w:rPr>
      </w:pPr>
      <w:ins w:id="53" w:author="Unknown">
        <w:r w:rsidRPr="00AF3940">
          <w:rPr>
            <w:rFonts w:ascii="Times New Roman" w:eastAsia="Times New Roman" w:hAnsi="Times New Roman" w:cs="Times New Roman"/>
            <w:sz w:val="24"/>
            <w:szCs w:val="24"/>
            <w:lang w:eastAsia="en-AU"/>
          </w:rPr>
          <w:t>GPIO16</w:t>
        </w:r>
      </w:ins>
    </w:p>
    <w:p w:rsidR="00AF3940" w:rsidRPr="00AF3940" w:rsidRDefault="00AF3940" w:rsidP="00AF3940">
      <w:pPr>
        <w:numPr>
          <w:ilvl w:val="0"/>
          <w:numId w:val="3"/>
        </w:numPr>
        <w:spacing w:before="100" w:beforeAutospacing="1" w:after="100" w:afterAutospacing="1" w:line="240" w:lineRule="auto"/>
        <w:ind w:left="0"/>
        <w:rPr>
          <w:ins w:id="54" w:author="Unknown"/>
          <w:rFonts w:ascii="Times New Roman" w:eastAsia="Times New Roman" w:hAnsi="Times New Roman" w:cs="Times New Roman"/>
          <w:sz w:val="24"/>
          <w:szCs w:val="24"/>
          <w:lang w:eastAsia="en-AU"/>
        </w:rPr>
      </w:pPr>
      <w:ins w:id="55" w:author="Unknown">
        <w:r w:rsidRPr="00AF3940">
          <w:rPr>
            <w:rFonts w:ascii="Times New Roman" w:eastAsia="Times New Roman" w:hAnsi="Times New Roman" w:cs="Times New Roman"/>
            <w:sz w:val="24"/>
            <w:szCs w:val="24"/>
            <w:lang w:eastAsia="en-AU"/>
          </w:rPr>
          <w:t>GPIO17</w:t>
        </w:r>
      </w:ins>
    </w:p>
    <w:p w:rsidR="00AF3940" w:rsidRPr="00AF3940" w:rsidRDefault="00AF3940" w:rsidP="00AF3940">
      <w:pPr>
        <w:numPr>
          <w:ilvl w:val="0"/>
          <w:numId w:val="3"/>
        </w:numPr>
        <w:spacing w:before="100" w:beforeAutospacing="1" w:after="100" w:afterAutospacing="1" w:line="240" w:lineRule="auto"/>
        <w:ind w:left="0"/>
        <w:rPr>
          <w:ins w:id="56" w:author="Unknown"/>
          <w:rFonts w:ascii="Times New Roman" w:eastAsia="Times New Roman" w:hAnsi="Times New Roman" w:cs="Times New Roman"/>
          <w:sz w:val="24"/>
          <w:szCs w:val="24"/>
          <w:lang w:eastAsia="en-AU"/>
        </w:rPr>
      </w:pPr>
      <w:ins w:id="57" w:author="Unknown">
        <w:r w:rsidRPr="00AF3940">
          <w:rPr>
            <w:rFonts w:ascii="Times New Roman" w:eastAsia="Times New Roman" w:hAnsi="Times New Roman" w:cs="Times New Roman"/>
            <w:sz w:val="24"/>
            <w:szCs w:val="24"/>
            <w:lang w:eastAsia="en-AU"/>
          </w:rPr>
          <w:t>GPIO18</w:t>
        </w:r>
      </w:ins>
    </w:p>
    <w:p w:rsidR="00AF3940" w:rsidRPr="00AF3940" w:rsidRDefault="00AF3940" w:rsidP="00AF3940">
      <w:pPr>
        <w:numPr>
          <w:ilvl w:val="0"/>
          <w:numId w:val="3"/>
        </w:numPr>
        <w:spacing w:before="100" w:beforeAutospacing="1" w:after="100" w:afterAutospacing="1" w:line="240" w:lineRule="auto"/>
        <w:ind w:left="0"/>
        <w:rPr>
          <w:ins w:id="58" w:author="Unknown"/>
          <w:rFonts w:ascii="Times New Roman" w:eastAsia="Times New Roman" w:hAnsi="Times New Roman" w:cs="Times New Roman"/>
          <w:sz w:val="24"/>
          <w:szCs w:val="24"/>
          <w:lang w:eastAsia="en-AU"/>
        </w:rPr>
      </w:pPr>
      <w:ins w:id="59" w:author="Unknown">
        <w:r w:rsidRPr="00AF3940">
          <w:rPr>
            <w:rFonts w:ascii="Times New Roman" w:eastAsia="Times New Roman" w:hAnsi="Times New Roman" w:cs="Times New Roman"/>
            <w:sz w:val="24"/>
            <w:szCs w:val="24"/>
            <w:lang w:eastAsia="en-AU"/>
          </w:rPr>
          <w:t>GPIO19</w:t>
        </w:r>
      </w:ins>
    </w:p>
    <w:p w:rsidR="00AF3940" w:rsidRPr="00AF3940" w:rsidRDefault="00AF3940" w:rsidP="00AF3940">
      <w:pPr>
        <w:numPr>
          <w:ilvl w:val="0"/>
          <w:numId w:val="3"/>
        </w:numPr>
        <w:spacing w:before="100" w:beforeAutospacing="1" w:after="100" w:afterAutospacing="1" w:line="240" w:lineRule="auto"/>
        <w:ind w:left="0"/>
        <w:rPr>
          <w:ins w:id="60" w:author="Unknown"/>
          <w:rFonts w:ascii="Times New Roman" w:eastAsia="Times New Roman" w:hAnsi="Times New Roman" w:cs="Times New Roman"/>
          <w:sz w:val="24"/>
          <w:szCs w:val="24"/>
          <w:lang w:eastAsia="en-AU"/>
        </w:rPr>
      </w:pPr>
      <w:ins w:id="61" w:author="Unknown">
        <w:r w:rsidRPr="00AF3940">
          <w:rPr>
            <w:rFonts w:ascii="Times New Roman" w:eastAsia="Times New Roman" w:hAnsi="Times New Roman" w:cs="Times New Roman"/>
            <w:sz w:val="24"/>
            <w:szCs w:val="24"/>
            <w:lang w:eastAsia="en-AU"/>
          </w:rPr>
          <w:t>GPIO21</w:t>
        </w:r>
      </w:ins>
    </w:p>
    <w:p w:rsidR="00AF3940" w:rsidRPr="00AF3940" w:rsidRDefault="00AF3940" w:rsidP="00AF3940">
      <w:pPr>
        <w:numPr>
          <w:ilvl w:val="0"/>
          <w:numId w:val="3"/>
        </w:numPr>
        <w:spacing w:before="100" w:beforeAutospacing="1" w:after="100" w:afterAutospacing="1" w:line="240" w:lineRule="auto"/>
        <w:ind w:left="0"/>
        <w:rPr>
          <w:ins w:id="62" w:author="Unknown"/>
          <w:rFonts w:ascii="Times New Roman" w:eastAsia="Times New Roman" w:hAnsi="Times New Roman" w:cs="Times New Roman"/>
          <w:sz w:val="24"/>
          <w:szCs w:val="24"/>
          <w:lang w:eastAsia="en-AU"/>
        </w:rPr>
      </w:pPr>
      <w:ins w:id="63" w:author="Unknown">
        <w:r w:rsidRPr="00AF3940">
          <w:rPr>
            <w:rFonts w:ascii="Times New Roman" w:eastAsia="Times New Roman" w:hAnsi="Times New Roman" w:cs="Times New Roman"/>
            <w:sz w:val="24"/>
            <w:szCs w:val="24"/>
            <w:lang w:eastAsia="en-AU"/>
          </w:rPr>
          <w:t>GPIO22</w:t>
        </w:r>
      </w:ins>
    </w:p>
    <w:p w:rsidR="00AF3940" w:rsidRPr="00AF3940" w:rsidRDefault="00AF3940" w:rsidP="00AF3940">
      <w:pPr>
        <w:numPr>
          <w:ilvl w:val="0"/>
          <w:numId w:val="3"/>
        </w:numPr>
        <w:spacing w:before="100" w:beforeAutospacing="1" w:after="100" w:afterAutospacing="1" w:line="240" w:lineRule="auto"/>
        <w:ind w:left="0"/>
        <w:rPr>
          <w:ins w:id="64" w:author="Unknown"/>
          <w:rFonts w:ascii="Times New Roman" w:eastAsia="Times New Roman" w:hAnsi="Times New Roman" w:cs="Times New Roman"/>
          <w:sz w:val="24"/>
          <w:szCs w:val="24"/>
          <w:lang w:eastAsia="en-AU"/>
        </w:rPr>
      </w:pPr>
      <w:ins w:id="65" w:author="Unknown">
        <w:r w:rsidRPr="00AF3940">
          <w:rPr>
            <w:rFonts w:ascii="Times New Roman" w:eastAsia="Times New Roman" w:hAnsi="Times New Roman" w:cs="Times New Roman"/>
            <w:sz w:val="24"/>
            <w:szCs w:val="24"/>
            <w:lang w:eastAsia="en-AU"/>
          </w:rPr>
          <w:t>GPIO23</w:t>
        </w:r>
      </w:ins>
    </w:p>
    <w:p w:rsidR="00AF3940" w:rsidRPr="00AF3940" w:rsidRDefault="00AF3940" w:rsidP="00AF3940">
      <w:pPr>
        <w:spacing w:after="360" w:line="240" w:lineRule="auto"/>
        <w:rPr>
          <w:ins w:id="66" w:author="Unknown"/>
          <w:rFonts w:ascii="Times New Roman" w:eastAsia="Times New Roman" w:hAnsi="Times New Roman" w:cs="Times New Roman"/>
          <w:sz w:val="24"/>
          <w:szCs w:val="24"/>
          <w:lang w:eastAsia="en-AU"/>
        </w:rPr>
      </w:pPr>
      <w:ins w:id="67" w:author="Unknown">
        <w:r w:rsidRPr="00AF3940">
          <w:rPr>
            <w:rFonts w:ascii="Times New Roman" w:eastAsia="Times New Roman" w:hAnsi="Times New Roman" w:cs="Times New Roman"/>
            <w:b/>
            <w:bCs/>
            <w:sz w:val="24"/>
            <w:szCs w:val="24"/>
            <w:lang w:eastAsia="en-AU"/>
          </w:rPr>
          <w:t>Pins without internal pull up</w:t>
        </w:r>
      </w:ins>
    </w:p>
    <w:p w:rsidR="00AF3940" w:rsidRPr="00AF3940" w:rsidRDefault="00AF3940" w:rsidP="00AF3940">
      <w:pPr>
        <w:numPr>
          <w:ilvl w:val="0"/>
          <w:numId w:val="4"/>
        </w:numPr>
        <w:spacing w:before="100" w:beforeAutospacing="1" w:after="100" w:afterAutospacing="1" w:line="240" w:lineRule="auto"/>
        <w:ind w:left="0"/>
        <w:rPr>
          <w:ins w:id="68" w:author="Unknown"/>
          <w:rFonts w:ascii="Times New Roman" w:eastAsia="Times New Roman" w:hAnsi="Times New Roman" w:cs="Times New Roman"/>
          <w:sz w:val="24"/>
          <w:szCs w:val="24"/>
          <w:lang w:eastAsia="en-AU"/>
        </w:rPr>
      </w:pPr>
      <w:ins w:id="69" w:author="Unknown">
        <w:r w:rsidRPr="00AF3940">
          <w:rPr>
            <w:rFonts w:ascii="Times New Roman" w:eastAsia="Times New Roman" w:hAnsi="Times New Roman" w:cs="Times New Roman"/>
            <w:sz w:val="24"/>
            <w:szCs w:val="24"/>
            <w:lang w:eastAsia="en-AU"/>
          </w:rPr>
          <w:t>GPIO13</w:t>
        </w:r>
      </w:ins>
    </w:p>
    <w:p w:rsidR="00AF3940" w:rsidRPr="00AF3940" w:rsidRDefault="00AF3940" w:rsidP="00AF3940">
      <w:pPr>
        <w:numPr>
          <w:ilvl w:val="0"/>
          <w:numId w:val="4"/>
        </w:numPr>
        <w:spacing w:before="100" w:beforeAutospacing="1" w:after="100" w:afterAutospacing="1" w:line="240" w:lineRule="auto"/>
        <w:ind w:left="0"/>
        <w:rPr>
          <w:ins w:id="70" w:author="Unknown"/>
          <w:rFonts w:ascii="Times New Roman" w:eastAsia="Times New Roman" w:hAnsi="Times New Roman" w:cs="Times New Roman"/>
          <w:sz w:val="24"/>
          <w:szCs w:val="24"/>
          <w:lang w:eastAsia="en-AU"/>
        </w:rPr>
      </w:pPr>
      <w:ins w:id="71" w:author="Unknown">
        <w:r w:rsidRPr="00AF3940">
          <w:rPr>
            <w:rFonts w:ascii="Times New Roman" w:eastAsia="Times New Roman" w:hAnsi="Times New Roman" w:cs="Times New Roman"/>
            <w:sz w:val="24"/>
            <w:szCs w:val="24"/>
            <w:lang w:eastAsia="en-AU"/>
          </w:rPr>
          <w:t>GPIO25</w:t>
        </w:r>
      </w:ins>
    </w:p>
    <w:p w:rsidR="00AF3940" w:rsidRPr="00AF3940" w:rsidRDefault="00AF3940" w:rsidP="00AF3940">
      <w:pPr>
        <w:numPr>
          <w:ilvl w:val="0"/>
          <w:numId w:val="4"/>
        </w:numPr>
        <w:spacing w:before="100" w:beforeAutospacing="1" w:after="100" w:afterAutospacing="1" w:line="240" w:lineRule="auto"/>
        <w:ind w:left="0"/>
        <w:rPr>
          <w:ins w:id="72" w:author="Unknown"/>
          <w:rFonts w:ascii="Times New Roman" w:eastAsia="Times New Roman" w:hAnsi="Times New Roman" w:cs="Times New Roman"/>
          <w:sz w:val="24"/>
          <w:szCs w:val="24"/>
          <w:lang w:eastAsia="en-AU"/>
        </w:rPr>
      </w:pPr>
      <w:ins w:id="73" w:author="Unknown">
        <w:r w:rsidRPr="00AF3940">
          <w:rPr>
            <w:rFonts w:ascii="Times New Roman" w:eastAsia="Times New Roman" w:hAnsi="Times New Roman" w:cs="Times New Roman"/>
            <w:sz w:val="24"/>
            <w:szCs w:val="24"/>
            <w:lang w:eastAsia="en-AU"/>
          </w:rPr>
          <w:t>GPIO26</w:t>
        </w:r>
      </w:ins>
    </w:p>
    <w:p w:rsidR="00AF3940" w:rsidRPr="00AF3940" w:rsidRDefault="00AF3940" w:rsidP="00AF3940">
      <w:pPr>
        <w:numPr>
          <w:ilvl w:val="0"/>
          <w:numId w:val="4"/>
        </w:numPr>
        <w:spacing w:before="100" w:beforeAutospacing="1" w:after="100" w:afterAutospacing="1" w:line="240" w:lineRule="auto"/>
        <w:ind w:left="0"/>
        <w:rPr>
          <w:ins w:id="74" w:author="Unknown"/>
          <w:rFonts w:ascii="Times New Roman" w:eastAsia="Times New Roman" w:hAnsi="Times New Roman" w:cs="Times New Roman"/>
          <w:sz w:val="24"/>
          <w:szCs w:val="24"/>
          <w:lang w:eastAsia="en-AU"/>
        </w:rPr>
      </w:pPr>
      <w:ins w:id="75" w:author="Unknown">
        <w:r w:rsidRPr="00AF3940">
          <w:rPr>
            <w:rFonts w:ascii="Times New Roman" w:eastAsia="Times New Roman" w:hAnsi="Times New Roman" w:cs="Times New Roman"/>
            <w:sz w:val="24"/>
            <w:szCs w:val="24"/>
            <w:lang w:eastAsia="en-AU"/>
          </w:rPr>
          <w:t>GPIO27</w:t>
        </w:r>
      </w:ins>
    </w:p>
    <w:p w:rsidR="00AF3940" w:rsidRPr="00AF3940" w:rsidRDefault="00AF3940" w:rsidP="00AF3940">
      <w:pPr>
        <w:numPr>
          <w:ilvl w:val="0"/>
          <w:numId w:val="4"/>
        </w:numPr>
        <w:spacing w:before="100" w:beforeAutospacing="1" w:after="100" w:afterAutospacing="1" w:line="240" w:lineRule="auto"/>
        <w:ind w:left="0"/>
        <w:rPr>
          <w:ins w:id="76" w:author="Unknown"/>
          <w:rFonts w:ascii="Times New Roman" w:eastAsia="Times New Roman" w:hAnsi="Times New Roman" w:cs="Times New Roman"/>
          <w:sz w:val="24"/>
          <w:szCs w:val="24"/>
          <w:lang w:eastAsia="en-AU"/>
        </w:rPr>
      </w:pPr>
      <w:ins w:id="77" w:author="Unknown">
        <w:r w:rsidRPr="00AF3940">
          <w:rPr>
            <w:rFonts w:ascii="Times New Roman" w:eastAsia="Times New Roman" w:hAnsi="Times New Roman" w:cs="Times New Roman"/>
            <w:sz w:val="24"/>
            <w:szCs w:val="24"/>
            <w:lang w:eastAsia="en-AU"/>
          </w:rPr>
          <w:t>GPIO32</w:t>
        </w:r>
      </w:ins>
    </w:p>
    <w:p w:rsidR="00AF3940" w:rsidRPr="00AF3940" w:rsidRDefault="00AF3940" w:rsidP="00AF3940">
      <w:pPr>
        <w:numPr>
          <w:ilvl w:val="0"/>
          <w:numId w:val="4"/>
        </w:numPr>
        <w:spacing w:before="100" w:beforeAutospacing="1" w:after="100" w:afterAutospacing="1" w:line="240" w:lineRule="auto"/>
        <w:ind w:left="0"/>
        <w:rPr>
          <w:ins w:id="78" w:author="Unknown"/>
          <w:rFonts w:ascii="Times New Roman" w:eastAsia="Times New Roman" w:hAnsi="Times New Roman" w:cs="Times New Roman"/>
          <w:sz w:val="24"/>
          <w:szCs w:val="24"/>
          <w:lang w:eastAsia="en-AU"/>
        </w:rPr>
      </w:pPr>
      <w:ins w:id="79" w:author="Unknown">
        <w:r w:rsidRPr="00AF3940">
          <w:rPr>
            <w:rFonts w:ascii="Times New Roman" w:eastAsia="Times New Roman" w:hAnsi="Times New Roman" w:cs="Times New Roman"/>
            <w:sz w:val="24"/>
            <w:szCs w:val="24"/>
            <w:lang w:eastAsia="en-AU"/>
          </w:rPr>
          <w:t>GPIO33</w:t>
        </w:r>
      </w:ins>
    </w:p>
    <w:p w:rsidR="00AF3940" w:rsidRPr="00AF3940" w:rsidRDefault="00AF3940" w:rsidP="00AF3940">
      <w:pPr>
        <w:spacing w:after="360" w:line="240" w:lineRule="auto"/>
        <w:rPr>
          <w:ins w:id="80" w:author="Unknown"/>
          <w:rFonts w:ascii="Times New Roman" w:eastAsia="Times New Roman" w:hAnsi="Times New Roman" w:cs="Times New Roman"/>
          <w:sz w:val="24"/>
          <w:szCs w:val="24"/>
          <w:lang w:eastAsia="en-AU"/>
        </w:rPr>
      </w:pPr>
      <w:ins w:id="81" w:author="Unknown">
        <w:r w:rsidRPr="00AF3940">
          <w:rPr>
            <w:rFonts w:ascii="Times New Roman" w:eastAsia="Times New Roman" w:hAnsi="Times New Roman" w:cs="Times New Roman"/>
            <w:sz w:val="24"/>
            <w:szCs w:val="24"/>
            <w:lang w:eastAsia="en-AU"/>
          </w:rPr>
          <w:t xml:space="preserve">In </w:t>
        </w:r>
        <w:proofErr w:type="spellStart"/>
        <w:r w:rsidRPr="00AF3940">
          <w:rPr>
            <w:rFonts w:ascii="Times New Roman" w:eastAsia="Times New Roman" w:hAnsi="Times New Roman" w:cs="Times New Roman"/>
            <w:sz w:val="24"/>
            <w:szCs w:val="24"/>
            <w:lang w:eastAsia="en-AU"/>
          </w:rPr>
          <w:t>arduino</w:t>
        </w:r>
        <w:proofErr w:type="spellEnd"/>
        <w:r w:rsidRPr="00AF3940">
          <w:rPr>
            <w:rFonts w:ascii="Times New Roman" w:eastAsia="Times New Roman" w:hAnsi="Times New Roman" w:cs="Times New Roman"/>
            <w:sz w:val="24"/>
            <w:szCs w:val="24"/>
            <w:lang w:eastAsia="en-AU"/>
          </w:rPr>
          <w:t xml:space="preserve"> to use these pins you can simply use common commands</w:t>
        </w:r>
      </w:ins>
    </w:p>
    <w:p w:rsidR="00AF3940" w:rsidRPr="00AF3940" w:rsidRDefault="00AF3940" w:rsidP="00AF3940">
      <w:pPr>
        <w:spacing w:after="360" w:line="240" w:lineRule="auto"/>
        <w:rPr>
          <w:ins w:id="82" w:author="Unknown"/>
          <w:rFonts w:ascii="Times New Roman" w:eastAsia="Times New Roman" w:hAnsi="Times New Roman" w:cs="Times New Roman"/>
          <w:sz w:val="24"/>
          <w:szCs w:val="24"/>
          <w:lang w:eastAsia="en-AU"/>
        </w:rPr>
      </w:pPr>
      <w:ins w:id="83" w:author="Unknown">
        <w:r w:rsidRPr="00AF3940">
          <w:rPr>
            <w:rFonts w:ascii="Times New Roman" w:eastAsia="Times New Roman" w:hAnsi="Times New Roman" w:cs="Times New Roman"/>
            <w:b/>
            <w:bCs/>
            <w:sz w:val="24"/>
            <w:szCs w:val="24"/>
            <w:lang w:eastAsia="en-AU"/>
          </w:rPr>
          <w:t>Example: To make GPIO22 as input and GPIO23 as output</w:t>
        </w:r>
      </w:ins>
    </w:p>
    <w:p w:rsidR="00AF3940" w:rsidRPr="00AF3940" w:rsidRDefault="00AF3940" w:rsidP="00AF3940">
      <w:pPr>
        <w:spacing w:after="360" w:line="240" w:lineRule="auto"/>
        <w:rPr>
          <w:ins w:id="84" w:author="Unknown"/>
          <w:rFonts w:ascii="Times New Roman" w:eastAsia="Times New Roman" w:hAnsi="Times New Roman" w:cs="Times New Roman"/>
          <w:sz w:val="24"/>
          <w:szCs w:val="24"/>
          <w:lang w:eastAsia="en-AU"/>
        </w:rPr>
      </w:pPr>
      <w:proofErr w:type="gramStart"/>
      <w:ins w:id="85" w:author="Unknown">
        <w:r w:rsidRPr="00AF3940">
          <w:rPr>
            <w:rFonts w:ascii="Times New Roman" w:eastAsia="Times New Roman" w:hAnsi="Times New Roman" w:cs="Times New Roman"/>
            <w:sz w:val="24"/>
            <w:szCs w:val="24"/>
            <w:lang w:eastAsia="en-AU"/>
          </w:rPr>
          <w:t>pinMode(</w:t>
        </w:r>
        <w:proofErr w:type="gramEnd"/>
        <w:r w:rsidRPr="00AF3940">
          <w:rPr>
            <w:rFonts w:ascii="Times New Roman" w:eastAsia="Times New Roman" w:hAnsi="Times New Roman" w:cs="Times New Roman"/>
            <w:sz w:val="24"/>
            <w:szCs w:val="24"/>
            <w:lang w:eastAsia="en-AU"/>
          </w:rPr>
          <w:t>22,INPUT_PULLUP);</w:t>
        </w:r>
      </w:ins>
    </w:p>
    <w:p w:rsidR="00AF3940" w:rsidRPr="00AF3940" w:rsidRDefault="00AF3940" w:rsidP="00AF3940">
      <w:pPr>
        <w:spacing w:after="360" w:line="240" w:lineRule="auto"/>
        <w:rPr>
          <w:ins w:id="86" w:author="Unknown"/>
          <w:rFonts w:ascii="Times New Roman" w:eastAsia="Times New Roman" w:hAnsi="Times New Roman" w:cs="Times New Roman"/>
          <w:sz w:val="24"/>
          <w:szCs w:val="24"/>
          <w:lang w:eastAsia="en-AU"/>
        </w:rPr>
      </w:pPr>
      <w:proofErr w:type="gramStart"/>
      <w:ins w:id="87" w:author="Unknown">
        <w:r w:rsidRPr="00AF3940">
          <w:rPr>
            <w:rFonts w:ascii="Times New Roman" w:eastAsia="Times New Roman" w:hAnsi="Times New Roman" w:cs="Times New Roman"/>
            <w:sz w:val="24"/>
            <w:szCs w:val="24"/>
            <w:lang w:eastAsia="en-AU"/>
          </w:rPr>
          <w:t>pinMode(</w:t>
        </w:r>
        <w:proofErr w:type="gramEnd"/>
        <w:r w:rsidRPr="00AF3940">
          <w:rPr>
            <w:rFonts w:ascii="Times New Roman" w:eastAsia="Times New Roman" w:hAnsi="Times New Roman" w:cs="Times New Roman"/>
            <w:sz w:val="24"/>
            <w:szCs w:val="24"/>
            <w:lang w:eastAsia="en-AU"/>
          </w:rPr>
          <w:t>23,OUTPUT);</w:t>
        </w:r>
      </w:ins>
    </w:p>
    <w:p w:rsidR="00AF3940" w:rsidRPr="00AF3940" w:rsidRDefault="00AF3940" w:rsidP="00AF3940">
      <w:pPr>
        <w:spacing w:after="360" w:line="240" w:lineRule="auto"/>
        <w:rPr>
          <w:ins w:id="88" w:author="Unknown"/>
          <w:rFonts w:ascii="Times New Roman" w:eastAsia="Times New Roman" w:hAnsi="Times New Roman" w:cs="Times New Roman"/>
          <w:sz w:val="24"/>
          <w:szCs w:val="24"/>
          <w:lang w:eastAsia="en-AU"/>
        </w:rPr>
      </w:pPr>
      <w:proofErr w:type="gramStart"/>
      <w:ins w:id="89" w:author="Unknown">
        <w:r w:rsidRPr="00AF3940">
          <w:rPr>
            <w:rFonts w:ascii="Times New Roman" w:eastAsia="Times New Roman" w:hAnsi="Times New Roman" w:cs="Times New Roman"/>
            <w:sz w:val="24"/>
            <w:szCs w:val="24"/>
            <w:lang w:eastAsia="en-AU"/>
          </w:rPr>
          <w:t>digitalWrite(</w:t>
        </w:r>
        <w:proofErr w:type="gramEnd"/>
        <w:r w:rsidRPr="00AF3940">
          <w:rPr>
            <w:rFonts w:ascii="Times New Roman" w:eastAsia="Times New Roman" w:hAnsi="Times New Roman" w:cs="Times New Roman"/>
            <w:sz w:val="24"/>
            <w:szCs w:val="24"/>
            <w:lang w:eastAsia="en-AU"/>
          </w:rPr>
          <w:t>23,HIGH);</w:t>
        </w:r>
      </w:ins>
    </w:p>
    <w:p w:rsidR="00AF3940" w:rsidRPr="00AF3940" w:rsidRDefault="00AF3940" w:rsidP="00AF3940">
      <w:pPr>
        <w:spacing w:before="330" w:after="330" w:line="240" w:lineRule="auto"/>
        <w:outlineLvl w:val="2"/>
        <w:rPr>
          <w:ins w:id="90" w:author="Unknown"/>
          <w:rFonts w:ascii="Georgia" w:eastAsia="Times New Roman" w:hAnsi="Georgia" w:cs="Times New Roman"/>
          <w:b/>
          <w:bCs/>
          <w:color w:val="FF9102"/>
          <w:sz w:val="38"/>
          <w:szCs w:val="38"/>
          <w:lang w:eastAsia="en-AU"/>
        </w:rPr>
      </w:pPr>
      <w:ins w:id="91" w:author="Unknown">
        <w:r w:rsidRPr="00AF3940">
          <w:rPr>
            <w:rFonts w:ascii="Georgia" w:eastAsia="Times New Roman" w:hAnsi="Georgia" w:cs="Times New Roman"/>
            <w:b/>
            <w:bCs/>
            <w:color w:val="FF9102"/>
            <w:sz w:val="38"/>
            <w:szCs w:val="38"/>
            <w:lang w:eastAsia="en-AU"/>
          </w:rPr>
          <w:t>Analog Input Pins</w:t>
        </w:r>
      </w:ins>
    </w:p>
    <w:p w:rsidR="00AF3940" w:rsidRPr="00AF3940" w:rsidRDefault="00AF3940" w:rsidP="00AF3940">
      <w:pPr>
        <w:spacing w:after="360" w:line="240" w:lineRule="auto"/>
        <w:rPr>
          <w:ins w:id="92" w:author="Unknown"/>
          <w:rFonts w:ascii="Times New Roman" w:eastAsia="Times New Roman" w:hAnsi="Times New Roman" w:cs="Times New Roman"/>
          <w:sz w:val="24"/>
          <w:szCs w:val="24"/>
          <w:lang w:eastAsia="en-AU"/>
        </w:rPr>
      </w:pPr>
      <w:ins w:id="93" w:author="Unknown">
        <w:r w:rsidRPr="00AF3940">
          <w:rPr>
            <w:rFonts w:ascii="Times New Roman" w:eastAsia="Times New Roman" w:hAnsi="Times New Roman" w:cs="Times New Roman"/>
            <w:sz w:val="24"/>
            <w:szCs w:val="24"/>
            <w:lang w:eastAsia="en-AU"/>
          </w:rPr>
          <w:t>Note that only a subset of ADC pins and functions are exposed. First, the supplied drivers expose only ADC1. The board layout of the ESP32-DevKitC only exposes some of the pins. Specifically, the following are exposed: </w:t>
        </w:r>
        <w:r w:rsidRPr="00AF3940">
          <w:rPr>
            <w:rFonts w:ascii="Times New Roman" w:eastAsia="Times New Roman" w:hAnsi="Times New Roman" w:cs="Times New Roman"/>
            <w:b/>
            <w:bCs/>
            <w:sz w:val="24"/>
            <w:szCs w:val="24"/>
            <w:lang w:eastAsia="en-AU"/>
          </w:rPr>
          <w:t>ADC1_</w:t>
        </w:r>
        <w:proofErr w:type="gramStart"/>
        <w:r w:rsidRPr="00AF3940">
          <w:rPr>
            <w:rFonts w:ascii="Times New Roman" w:eastAsia="Times New Roman" w:hAnsi="Times New Roman" w:cs="Times New Roman"/>
            <w:b/>
            <w:bCs/>
            <w:sz w:val="24"/>
            <w:szCs w:val="24"/>
            <w:lang w:eastAsia="en-AU"/>
          </w:rPr>
          <w:t>CH0 ,</w:t>
        </w:r>
        <w:proofErr w:type="gramEnd"/>
        <w:r w:rsidRPr="00AF3940">
          <w:rPr>
            <w:rFonts w:ascii="Times New Roman" w:eastAsia="Times New Roman" w:hAnsi="Times New Roman" w:cs="Times New Roman"/>
            <w:b/>
            <w:bCs/>
            <w:sz w:val="24"/>
            <w:szCs w:val="24"/>
            <w:lang w:eastAsia="en-AU"/>
          </w:rPr>
          <w:t xml:space="preserve"> ADC1_CH3 , ADC1_CH4 , ADC1_CH5 , ADC1_CH6 and ADC1_CH7 .</w:t>
        </w:r>
      </w:ins>
    </w:p>
    <w:p w:rsidR="00AF3940" w:rsidRPr="00AF3940" w:rsidRDefault="00AF3940" w:rsidP="00AF3940">
      <w:pPr>
        <w:spacing w:after="360" w:line="240" w:lineRule="auto"/>
        <w:rPr>
          <w:ins w:id="94" w:author="Unknown"/>
          <w:rFonts w:ascii="Times New Roman" w:eastAsia="Times New Roman" w:hAnsi="Times New Roman" w:cs="Times New Roman"/>
          <w:sz w:val="24"/>
          <w:szCs w:val="24"/>
          <w:lang w:eastAsia="en-AU"/>
        </w:rPr>
      </w:pPr>
      <w:proofErr w:type="gramStart"/>
      <w:ins w:id="95" w:author="Unknown">
        <w:r w:rsidRPr="00AF3940">
          <w:rPr>
            <w:rFonts w:ascii="Times New Roman" w:eastAsia="Times New Roman" w:hAnsi="Times New Roman" w:cs="Times New Roman"/>
            <w:sz w:val="24"/>
            <w:szCs w:val="24"/>
            <w:lang w:eastAsia="en-AU"/>
          </w:rPr>
          <w:lastRenderedPageBreak/>
          <w:t>see</w:t>
        </w:r>
        <w:proofErr w:type="gramEnd"/>
        <w:r w:rsidRPr="00AF3940">
          <w:rPr>
            <w:rFonts w:ascii="Times New Roman" w:eastAsia="Times New Roman" w:hAnsi="Times New Roman" w:cs="Times New Roman"/>
            <w:sz w:val="24"/>
            <w:szCs w:val="24"/>
            <w:lang w:eastAsia="en-AU"/>
          </w:rPr>
          <w:t> </w:t>
        </w:r>
        <w:r w:rsidRPr="00AF3940">
          <w:rPr>
            <w:rFonts w:ascii="Times New Roman" w:eastAsia="Times New Roman" w:hAnsi="Times New Roman" w:cs="Times New Roman"/>
            <w:sz w:val="24"/>
            <w:szCs w:val="24"/>
            <w:lang w:eastAsia="en-AU"/>
          </w:rPr>
          <w:fldChar w:fldCharType="begin"/>
        </w:r>
        <w:r w:rsidRPr="00AF3940">
          <w:rPr>
            <w:rFonts w:ascii="Times New Roman" w:eastAsia="Times New Roman" w:hAnsi="Times New Roman" w:cs="Times New Roman"/>
            <w:sz w:val="24"/>
            <w:szCs w:val="24"/>
            <w:lang w:eastAsia="en-AU"/>
          </w:rPr>
          <w:instrText xml:space="preserve"> HYPERLINK "https://circuits4you.com/2018/12/31/esp32-wroom32-devkit-analog-read-example/" \t "_blank" </w:instrText>
        </w:r>
        <w:r w:rsidRPr="00AF3940">
          <w:rPr>
            <w:rFonts w:ascii="Times New Roman" w:eastAsia="Times New Roman" w:hAnsi="Times New Roman" w:cs="Times New Roman"/>
            <w:sz w:val="24"/>
            <w:szCs w:val="24"/>
            <w:lang w:eastAsia="en-AU"/>
          </w:rPr>
          <w:fldChar w:fldCharType="separate"/>
        </w:r>
        <w:r w:rsidRPr="00AF3940">
          <w:rPr>
            <w:rFonts w:ascii="Times New Roman" w:eastAsia="Times New Roman" w:hAnsi="Times New Roman" w:cs="Times New Roman"/>
            <w:color w:val="BC360A"/>
            <w:sz w:val="24"/>
            <w:szCs w:val="24"/>
            <w:u w:val="single"/>
            <w:lang w:eastAsia="en-AU"/>
          </w:rPr>
          <w:t>ESP32 Analog Read Example</w:t>
        </w:r>
        <w:r w:rsidRPr="00AF3940">
          <w:rPr>
            <w:rFonts w:ascii="Times New Roman" w:eastAsia="Times New Roman" w:hAnsi="Times New Roman" w:cs="Times New Roman"/>
            <w:sz w:val="24"/>
            <w:szCs w:val="24"/>
            <w:lang w:eastAsia="en-AU"/>
          </w:rPr>
          <w:fldChar w:fldCharType="end"/>
        </w:r>
      </w:ins>
    </w:p>
    <w:p w:rsidR="00AF3940" w:rsidRPr="00AF3940" w:rsidRDefault="00AF3940" w:rsidP="00AF3940">
      <w:pPr>
        <w:spacing w:after="360" w:line="240" w:lineRule="auto"/>
        <w:jc w:val="both"/>
        <w:rPr>
          <w:ins w:id="96" w:author="Unknown"/>
          <w:rFonts w:ascii="Times New Roman" w:eastAsia="Times New Roman" w:hAnsi="Times New Roman" w:cs="Times New Roman"/>
          <w:sz w:val="24"/>
          <w:szCs w:val="24"/>
          <w:lang w:eastAsia="en-AU"/>
        </w:rPr>
      </w:pPr>
      <w:ins w:id="97" w:author="Unknown">
        <w:r w:rsidRPr="00AF3940">
          <w:rPr>
            <w:rFonts w:ascii="Times New Roman" w:eastAsia="Times New Roman" w:hAnsi="Times New Roman" w:cs="Times New Roman"/>
            <w:sz w:val="24"/>
            <w:szCs w:val="24"/>
            <w:lang w:eastAsia="en-AU"/>
          </w:rPr>
          <w:t xml:space="preserve">Analog to digital conversion is the ability to read a voltage level found on a pin between 0 and some maximum value and convert that </w:t>
        </w:r>
        <w:proofErr w:type="spellStart"/>
        <w:r w:rsidRPr="00AF3940">
          <w:rPr>
            <w:rFonts w:ascii="Times New Roman" w:eastAsia="Times New Roman" w:hAnsi="Times New Roman" w:cs="Times New Roman"/>
            <w:sz w:val="24"/>
            <w:szCs w:val="24"/>
            <w:lang w:eastAsia="en-AU"/>
          </w:rPr>
          <w:t>analog</w:t>
        </w:r>
        <w:proofErr w:type="spellEnd"/>
        <w:r w:rsidRPr="00AF3940">
          <w:rPr>
            <w:rFonts w:ascii="Times New Roman" w:eastAsia="Times New Roman" w:hAnsi="Times New Roman" w:cs="Times New Roman"/>
            <w:sz w:val="24"/>
            <w:szCs w:val="24"/>
            <w:lang w:eastAsia="en-AU"/>
          </w:rPr>
          <w:t xml:space="preserve"> value into a digital representation. Varying the voltage applied to the pin will change the value read. The ESP32 has an </w:t>
        </w:r>
        <w:proofErr w:type="spellStart"/>
        <w:r w:rsidRPr="00AF3940">
          <w:rPr>
            <w:rFonts w:ascii="Times New Roman" w:eastAsia="Times New Roman" w:hAnsi="Times New Roman" w:cs="Times New Roman"/>
            <w:sz w:val="24"/>
            <w:szCs w:val="24"/>
            <w:lang w:eastAsia="en-AU"/>
          </w:rPr>
          <w:t>analog</w:t>
        </w:r>
        <w:proofErr w:type="spellEnd"/>
        <w:r w:rsidRPr="00AF3940">
          <w:rPr>
            <w:rFonts w:ascii="Times New Roman" w:eastAsia="Times New Roman" w:hAnsi="Times New Roman" w:cs="Times New Roman"/>
            <w:sz w:val="24"/>
            <w:szCs w:val="24"/>
            <w:lang w:eastAsia="en-AU"/>
          </w:rPr>
          <w:t xml:space="preserve"> to digital converter built into it with a </w:t>
        </w:r>
        <w:r w:rsidRPr="00AF3940">
          <w:rPr>
            <w:rFonts w:ascii="Times New Roman" w:eastAsia="Times New Roman" w:hAnsi="Times New Roman" w:cs="Times New Roman"/>
            <w:b/>
            <w:bCs/>
            <w:sz w:val="24"/>
            <w:szCs w:val="24"/>
            <w:lang w:eastAsia="en-AU"/>
          </w:rPr>
          <w:t>resolution of up to 12 bits which is 4096</w:t>
        </w:r>
        <w:r w:rsidRPr="00AF3940">
          <w:rPr>
            <w:rFonts w:ascii="Times New Roman" w:eastAsia="Times New Roman" w:hAnsi="Times New Roman" w:cs="Times New Roman"/>
            <w:sz w:val="24"/>
            <w:szCs w:val="24"/>
            <w:lang w:eastAsia="en-AU"/>
          </w:rPr>
          <w:t> distinct values. What that means is that 0 volts will produce a digital value of 0 while the maximum voltage will produce a </w:t>
        </w:r>
        <w:r w:rsidRPr="00AF3940">
          <w:rPr>
            <w:rFonts w:ascii="Times New Roman" w:eastAsia="Times New Roman" w:hAnsi="Times New Roman" w:cs="Times New Roman"/>
            <w:b/>
            <w:bCs/>
            <w:sz w:val="24"/>
            <w:szCs w:val="24"/>
            <w:lang w:eastAsia="en-AU"/>
          </w:rPr>
          <w:t>digital value of 4095</w:t>
        </w:r>
        <w:r w:rsidRPr="00AF3940">
          <w:rPr>
            <w:rFonts w:ascii="Times New Roman" w:eastAsia="Times New Roman" w:hAnsi="Times New Roman" w:cs="Times New Roman"/>
            <w:sz w:val="24"/>
            <w:szCs w:val="24"/>
            <w:lang w:eastAsia="en-AU"/>
          </w:rPr>
          <w:t> and voltage ranges between these will produce a correspondingly scaled digital value.</w:t>
        </w:r>
        <w:r w:rsidRPr="00AF3940">
          <w:rPr>
            <w:rFonts w:ascii="Times New Roman" w:eastAsia="Times New Roman" w:hAnsi="Times New Roman" w:cs="Times New Roman"/>
            <w:sz w:val="24"/>
            <w:szCs w:val="24"/>
            <w:lang w:eastAsia="en-AU"/>
          </w:rPr>
          <w:br/>
          <w:t xml:space="preserve">One of the properties on the </w:t>
        </w:r>
        <w:proofErr w:type="spellStart"/>
        <w:r w:rsidRPr="00AF3940">
          <w:rPr>
            <w:rFonts w:ascii="Times New Roman" w:eastAsia="Times New Roman" w:hAnsi="Times New Roman" w:cs="Times New Roman"/>
            <w:sz w:val="24"/>
            <w:szCs w:val="24"/>
            <w:lang w:eastAsia="en-AU"/>
          </w:rPr>
          <w:t>analog</w:t>
        </w:r>
        <w:proofErr w:type="spellEnd"/>
        <w:r w:rsidRPr="00AF3940">
          <w:rPr>
            <w:rFonts w:ascii="Times New Roman" w:eastAsia="Times New Roman" w:hAnsi="Times New Roman" w:cs="Times New Roman"/>
            <w:sz w:val="24"/>
            <w:szCs w:val="24"/>
            <w:lang w:eastAsia="en-AU"/>
          </w:rPr>
          <w:t xml:space="preserve"> to digital converter channels is attenuation. This is a voltage scaling factor. Normally the </w:t>
        </w:r>
        <w:r w:rsidRPr="00AF3940">
          <w:rPr>
            <w:rFonts w:ascii="Times New Roman" w:eastAsia="Times New Roman" w:hAnsi="Times New Roman" w:cs="Times New Roman"/>
            <w:b/>
            <w:bCs/>
            <w:sz w:val="24"/>
            <w:szCs w:val="24"/>
            <w:lang w:eastAsia="en-AU"/>
          </w:rPr>
          <w:t>input range is 0-1V</w:t>
        </w:r>
        <w:r w:rsidRPr="00AF3940">
          <w:rPr>
            <w:rFonts w:ascii="Times New Roman" w:eastAsia="Times New Roman" w:hAnsi="Times New Roman" w:cs="Times New Roman"/>
            <w:sz w:val="24"/>
            <w:szCs w:val="24"/>
            <w:lang w:eastAsia="en-AU"/>
          </w:rPr>
          <w:t> but with different attenuations we can scale the input voltage into this range. The available scales beyond the 0-1V include 0-1.34V, 0-2V and 0-3.6V.</w:t>
        </w:r>
      </w:ins>
    </w:p>
    <w:p w:rsidR="00AF3940" w:rsidRPr="00AF3940" w:rsidRDefault="00AF3940" w:rsidP="00AF3940">
      <w:pPr>
        <w:spacing w:before="330" w:after="330" w:line="240" w:lineRule="auto"/>
        <w:outlineLvl w:val="2"/>
        <w:rPr>
          <w:ins w:id="98" w:author="Unknown"/>
          <w:rFonts w:ascii="Georgia" w:eastAsia="Times New Roman" w:hAnsi="Georgia" w:cs="Times New Roman"/>
          <w:b/>
          <w:bCs/>
          <w:color w:val="FF9102"/>
          <w:sz w:val="38"/>
          <w:szCs w:val="38"/>
          <w:lang w:eastAsia="en-AU"/>
        </w:rPr>
      </w:pPr>
      <w:ins w:id="99" w:author="Unknown">
        <w:r w:rsidRPr="00AF3940">
          <w:rPr>
            <w:rFonts w:ascii="Georgia" w:eastAsia="Times New Roman" w:hAnsi="Georgia" w:cs="Times New Roman"/>
            <w:b/>
            <w:bCs/>
            <w:color w:val="FF9102"/>
            <w:sz w:val="38"/>
            <w:szCs w:val="38"/>
            <w:lang w:eastAsia="en-AU"/>
          </w:rPr>
          <w:t>Capacitive touch GPIOs</w:t>
        </w:r>
      </w:ins>
    </w:p>
    <w:p w:rsidR="00AF3940" w:rsidRPr="00AF3940" w:rsidRDefault="00AF3940" w:rsidP="00AF3940">
      <w:pPr>
        <w:spacing w:after="360" w:line="240" w:lineRule="auto"/>
        <w:rPr>
          <w:ins w:id="100" w:author="Unknown"/>
          <w:rFonts w:ascii="Times New Roman" w:eastAsia="Times New Roman" w:hAnsi="Times New Roman" w:cs="Times New Roman"/>
          <w:sz w:val="24"/>
          <w:szCs w:val="24"/>
          <w:lang w:eastAsia="en-AU"/>
        </w:rPr>
      </w:pPr>
      <w:ins w:id="101" w:author="Unknown">
        <w:r w:rsidRPr="00AF3940">
          <w:rPr>
            <w:rFonts w:ascii="Times New Roman" w:eastAsia="Times New Roman" w:hAnsi="Times New Roman" w:cs="Times New Roman"/>
            <w:sz w:val="24"/>
            <w:szCs w:val="24"/>
            <w:lang w:eastAsia="en-AU"/>
          </w:rPr>
          <w:fldChar w:fldCharType="begin"/>
        </w:r>
        <w:r w:rsidRPr="00AF3940">
          <w:rPr>
            <w:rFonts w:ascii="Times New Roman" w:eastAsia="Times New Roman" w:hAnsi="Times New Roman" w:cs="Times New Roman"/>
            <w:sz w:val="24"/>
            <w:szCs w:val="24"/>
            <w:lang w:eastAsia="en-AU"/>
          </w:rPr>
          <w:instrText xml:space="preserve"> HYPERLINK "https://circuits4you.com/2018/12/31/esp32-capacitive-touch-pad-example/" \t "_blank" </w:instrText>
        </w:r>
        <w:r w:rsidRPr="00AF3940">
          <w:rPr>
            <w:rFonts w:ascii="Times New Roman" w:eastAsia="Times New Roman" w:hAnsi="Times New Roman" w:cs="Times New Roman"/>
            <w:sz w:val="24"/>
            <w:szCs w:val="24"/>
            <w:lang w:eastAsia="en-AU"/>
          </w:rPr>
          <w:fldChar w:fldCharType="separate"/>
        </w:r>
        <w:r w:rsidRPr="00AF3940">
          <w:rPr>
            <w:rFonts w:ascii="Times New Roman" w:eastAsia="Times New Roman" w:hAnsi="Times New Roman" w:cs="Times New Roman"/>
            <w:color w:val="BC360A"/>
            <w:sz w:val="24"/>
            <w:szCs w:val="24"/>
            <w:u w:val="single"/>
            <w:lang w:eastAsia="en-AU"/>
          </w:rPr>
          <w:t>ESP32 Capacitive Touch Example Code</w:t>
        </w:r>
        <w:r w:rsidRPr="00AF3940">
          <w:rPr>
            <w:rFonts w:ascii="Times New Roman" w:eastAsia="Times New Roman" w:hAnsi="Times New Roman" w:cs="Times New Roman"/>
            <w:sz w:val="24"/>
            <w:szCs w:val="24"/>
            <w:lang w:eastAsia="en-AU"/>
          </w:rPr>
          <w:fldChar w:fldCharType="end"/>
        </w:r>
      </w:ins>
    </w:p>
    <w:p w:rsidR="00AF3940" w:rsidRPr="00AF3940" w:rsidRDefault="00AF3940" w:rsidP="00AF3940">
      <w:pPr>
        <w:spacing w:after="360" w:line="240" w:lineRule="auto"/>
        <w:jc w:val="both"/>
        <w:rPr>
          <w:ins w:id="102" w:author="Unknown"/>
          <w:rFonts w:ascii="Times New Roman" w:eastAsia="Times New Roman" w:hAnsi="Times New Roman" w:cs="Times New Roman"/>
          <w:sz w:val="24"/>
          <w:szCs w:val="24"/>
          <w:lang w:eastAsia="en-AU"/>
        </w:rPr>
      </w:pPr>
      <w:ins w:id="103" w:author="Unknown">
        <w:r w:rsidRPr="00AF3940">
          <w:rPr>
            <w:rFonts w:ascii="Times New Roman" w:eastAsia="Times New Roman" w:hAnsi="Times New Roman" w:cs="Times New Roman"/>
            <w:sz w:val="24"/>
            <w:szCs w:val="24"/>
            <w:lang w:eastAsia="en-AU"/>
          </w:rPr>
          <w:t>The ESP32 has 10 internal capacitive touch sensors. These can sense variations in anything that holds an electrical charge, like the human skin. So they can detect variations induced when touching the GPIOs with a finger. These pins can be easily integrated into capacitive pads, and replace mechanical buttons. The capacitive touch pins can also be used to wake up the ESP32 from deep sleep.</w:t>
        </w:r>
      </w:ins>
    </w:p>
    <w:p w:rsidR="00AF3940" w:rsidRPr="00AF3940" w:rsidRDefault="00AF3940" w:rsidP="00AF3940">
      <w:pPr>
        <w:spacing w:after="360" w:line="240" w:lineRule="auto"/>
        <w:rPr>
          <w:ins w:id="104" w:author="Unknown"/>
          <w:rFonts w:ascii="Times New Roman" w:eastAsia="Times New Roman" w:hAnsi="Times New Roman" w:cs="Times New Roman"/>
          <w:sz w:val="24"/>
          <w:szCs w:val="24"/>
          <w:lang w:eastAsia="en-AU"/>
        </w:rPr>
      </w:pPr>
      <w:ins w:id="105" w:author="Unknown">
        <w:r w:rsidRPr="00AF3940">
          <w:rPr>
            <w:rFonts w:ascii="Times New Roman" w:eastAsia="Times New Roman" w:hAnsi="Times New Roman" w:cs="Times New Roman"/>
            <w:sz w:val="24"/>
            <w:szCs w:val="24"/>
            <w:lang w:eastAsia="en-AU"/>
          </w:rPr>
          <w:t>Those internal touch sensors are connected to these GPIOs:</w:t>
        </w:r>
      </w:ins>
    </w:p>
    <w:p w:rsidR="00AF3940" w:rsidRPr="00AF3940" w:rsidRDefault="00AF3940" w:rsidP="00AF3940">
      <w:pPr>
        <w:numPr>
          <w:ilvl w:val="0"/>
          <w:numId w:val="5"/>
        </w:numPr>
        <w:spacing w:before="100" w:beforeAutospacing="1" w:after="100" w:afterAutospacing="1" w:line="240" w:lineRule="auto"/>
        <w:ind w:left="0"/>
        <w:rPr>
          <w:ins w:id="106" w:author="Unknown"/>
          <w:rFonts w:ascii="Times New Roman" w:eastAsia="Times New Roman" w:hAnsi="Times New Roman" w:cs="Times New Roman"/>
          <w:sz w:val="24"/>
          <w:szCs w:val="24"/>
          <w:lang w:eastAsia="en-AU"/>
        </w:rPr>
      </w:pPr>
      <w:ins w:id="107" w:author="Unknown">
        <w:r w:rsidRPr="00AF3940">
          <w:rPr>
            <w:rFonts w:ascii="Times New Roman" w:eastAsia="Times New Roman" w:hAnsi="Times New Roman" w:cs="Times New Roman"/>
            <w:sz w:val="24"/>
            <w:szCs w:val="24"/>
            <w:lang w:eastAsia="en-AU"/>
          </w:rPr>
          <w:t>T0 (GPIO 4)</w:t>
        </w:r>
      </w:ins>
    </w:p>
    <w:p w:rsidR="00AF3940" w:rsidRPr="00AF3940" w:rsidRDefault="00AF3940" w:rsidP="00AF3940">
      <w:pPr>
        <w:numPr>
          <w:ilvl w:val="0"/>
          <w:numId w:val="5"/>
        </w:numPr>
        <w:spacing w:before="100" w:beforeAutospacing="1" w:after="100" w:afterAutospacing="1" w:line="240" w:lineRule="auto"/>
        <w:ind w:left="0"/>
        <w:rPr>
          <w:ins w:id="108" w:author="Unknown"/>
          <w:rFonts w:ascii="Times New Roman" w:eastAsia="Times New Roman" w:hAnsi="Times New Roman" w:cs="Times New Roman"/>
          <w:sz w:val="24"/>
          <w:szCs w:val="24"/>
          <w:lang w:eastAsia="en-AU"/>
        </w:rPr>
      </w:pPr>
      <w:ins w:id="109" w:author="Unknown">
        <w:r w:rsidRPr="00AF3940">
          <w:rPr>
            <w:rFonts w:ascii="Times New Roman" w:eastAsia="Times New Roman" w:hAnsi="Times New Roman" w:cs="Times New Roman"/>
            <w:sz w:val="24"/>
            <w:szCs w:val="24"/>
            <w:lang w:eastAsia="en-AU"/>
          </w:rPr>
          <w:t>T1 (GPIO 0)</w:t>
        </w:r>
      </w:ins>
    </w:p>
    <w:p w:rsidR="00AF3940" w:rsidRPr="00AF3940" w:rsidRDefault="00AF3940" w:rsidP="00AF3940">
      <w:pPr>
        <w:numPr>
          <w:ilvl w:val="0"/>
          <w:numId w:val="5"/>
        </w:numPr>
        <w:spacing w:before="100" w:beforeAutospacing="1" w:after="100" w:afterAutospacing="1" w:line="240" w:lineRule="auto"/>
        <w:ind w:left="0"/>
        <w:rPr>
          <w:ins w:id="110" w:author="Unknown"/>
          <w:rFonts w:ascii="Times New Roman" w:eastAsia="Times New Roman" w:hAnsi="Times New Roman" w:cs="Times New Roman"/>
          <w:sz w:val="24"/>
          <w:szCs w:val="24"/>
          <w:lang w:eastAsia="en-AU"/>
        </w:rPr>
      </w:pPr>
      <w:ins w:id="111" w:author="Unknown">
        <w:r w:rsidRPr="00AF3940">
          <w:rPr>
            <w:rFonts w:ascii="Times New Roman" w:eastAsia="Times New Roman" w:hAnsi="Times New Roman" w:cs="Times New Roman"/>
            <w:sz w:val="24"/>
            <w:szCs w:val="24"/>
            <w:lang w:eastAsia="en-AU"/>
          </w:rPr>
          <w:t>T2 (GPIO 2)</w:t>
        </w:r>
      </w:ins>
    </w:p>
    <w:p w:rsidR="00AF3940" w:rsidRPr="00AF3940" w:rsidRDefault="00AF3940" w:rsidP="00AF3940">
      <w:pPr>
        <w:numPr>
          <w:ilvl w:val="0"/>
          <w:numId w:val="5"/>
        </w:numPr>
        <w:spacing w:before="100" w:beforeAutospacing="1" w:after="100" w:afterAutospacing="1" w:line="240" w:lineRule="auto"/>
        <w:ind w:left="0"/>
        <w:rPr>
          <w:ins w:id="112" w:author="Unknown"/>
          <w:rFonts w:ascii="Times New Roman" w:eastAsia="Times New Roman" w:hAnsi="Times New Roman" w:cs="Times New Roman"/>
          <w:sz w:val="24"/>
          <w:szCs w:val="24"/>
          <w:lang w:eastAsia="en-AU"/>
        </w:rPr>
      </w:pPr>
      <w:ins w:id="113" w:author="Unknown">
        <w:r w:rsidRPr="00AF3940">
          <w:rPr>
            <w:rFonts w:ascii="Times New Roman" w:eastAsia="Times New Roman" w:hAnsi="Times New Roman" w:cs="Times New Roman"/>
            <w:sz w:val="24"/>
            <w:szCs w:val="24"/>
            <w:lang w:eastAsia="en-AU"/>
          </w:rPr>
          <w:t>T3 (GPIO 15)</w:t>
        </w:r>
      </w:ins>
    </w:p>
    <w:p w:rsidR="00AF3940" w:rsidRPr="00AF3940" w:rsidRDefault="00AF3940" w:rsidP="00AF3940">
      <w:pPr>
        <w:numPr>
          <w:ilvl w:val="0"/>
          <w:numId w:val="5"/>
        </w:numPr>
        <w:spacing w:before="100" w:beforeAutospacing="1" w:after="100" w:afterAutospacing="1" w:line="240" w:lineRule="auto"/>
        <w:ind w:left="0"/>
        <w:rPr>
          <w:ins w:id="114" w:author="Unknown"/>
          <w:rFonts w:ascii="Times New Roman" w:eastAsia="Times New Roman" w:hAnsi="Times New Roman" w:cs="Times New Roman"/>
          <w:sz w:val="24"/>
          <w:szCs w:val="24"/>
          <w:lang w:eastAsia="en-AU"/>
        </w:rPr>
      </w:pPr>
      <w:ins w:id="115" w:author="Unknown">
        <w:r w:rsidRPr="00AF3940">
          <w:rPr>
            <w:rFonts w:ascii="Times New Roman" w:eastAsia="Times New Roman" w:hAnsi="Times New Roman" w:cs="Times New Roman"/>
            <w:sz w:val="24"/>
            <w:szCs w:val="24"/>
            <w:lang w:eastAsia="en-AU"/>
          </w:rPr>
          <w:t>T4 (GPIO 13)</w:t>
        </w:r>
      </w:ins>
    </w:p>
    <w:p w:rsidR="00AF3940" w:rsidRPr="00AF3940" w:rsidRDefault="00AF3940" w:rsidP="00AF3940">
      <w:pPr>
        <w:numPr>
          <w:ilvl w:val="0"/>
          <w:numId w:val="5"/>
        </w:numPr>
        <w:spacing w:before="100" w:beforeAutospacing="1" w:after="100" w:afterAutospacing="1" w:line="240" w:lineRule="auto"/>
        <w:ind w:left="0"/>
        <w:rPr>
          <w:ins w:id="116" w:author="Unknown"/>
          <w:rFonts w:ascii="Times New Roman" w:eastAsia="Times New Roman" w:hAnsi="Times New Roman" w:cs="Times New Roman"/>
          <w:sz w:val="24"/>
          <w:szCs w:val="24"/>
          <w:lang w:eastAsia="en-AU"/>
        </w:rPr>
      </w:pPr>
      <w:ins w:id="117" w:author="Unknown">
        <w:r w:rsidRPr="00AF3940">
          <w:rPr>
            <w:rFonts w:ascii="Times New Roman" w:eastAsia="Times New Roman" w:hAnsi="Times New Roman" w:cs="Times New Roman"/>
            <w:sz w:val="24"/>
            <w:szCs w:val="24"/>
            <w:lang w:eastAsia="en-AU"/>
          </w:rPr>
          <w:t>T5 (GPIO 12)</w:t>
        </w:r>
      </w:ins>
    </w:p>
    <w:p w:rsidR="00AF3940" w:rsidRPr="00AF3940" w:rsidRDefault="00AF3940" w:rsidP="00AF3940">
      <w:pPr>
        <w:numPr>
          <w:ilvl w:val="0"/>
          <w:numId w:val="5"/>
        </w:numPr>
        <w:spacing w:before="100" w:beforeAutospacing="1" w:after="100" w:afterAutospacing="1" w:line="240" w:lineRule="auto"/>
        <w:ind w:left="0"/>
        <w:rPr>
          <w:ins w:id="118" w:author="Unknown"/>
          <w:rFonts w:ascii="Times New Roman" w:eastAsia="Times New Roman" w:hAnsi="Times New Roman" w:cs="Times New Roman"/>
          <w:sz w:val="24"/>
          <w:szCs w:val="24"/>
          <w:lang w:eastAsia="en-AU"/>
        </w:rPr>
      </w:pPr>
      <w:ins w:id="119" w:author="Unknown">
        <w:r w:rsidRPr="00AF3940">
          <w:rPr>
            <w:rFonts w:ascii="Times New Roman" w:eastAsia="Times New Roman" w:hAnsi="Times New Roman" w:cs="Times New Roman"/>
            <w:sz w:val="24"/>
            <w:szCs w:val="24"/>
            <w:lang w:eastAsia="en-AU"/>
          </w:rPr>
          <w:t>T6 (GPIO 14)</w:t>
        </w:r>
      </w:ins>
    </w:p>
    <w:p w:rsidR="00AF3940" w:rsidRPr="00AF3940" w:rsidRDefault="00AF3940" w:rsidP="00AF3940">
      <w:pPr>
        <w:numPr>
          <w:ilvl w:val="0"/>
          <w:numId w:val="5"/>
        </w:numPr>
        <w:spacing w:before="100" w:beforeAutospacing="1" w:after="100" w:afterAutospacing="1" w:line="240" w:lineRule="auto"/>
        <w:ind w:left="0"/>
        <w:rPr>
          <w:ins w:id="120" w:author="Unknown"/>
          <w:rFonts w:ascii="Times New Roman" w:eastAsia="Times New Roman" w:hAnsi="Times New Roman" w:cs="Times New Roman"/>
          <w:sz w:val="24"/>
          <w:szCs w:val="24"/>
          <w:lang w:eastAsia="en-AU"/>
        </w:rPr>
      </w:pPr>
      <w:ins w:id="121" w:author="Unknown">
        <w:r w:rsidRPr="00AF3940">
          <w:rPr>
            <w:rFonts w:ascii="Times New Roman" w:eastAsia="Times New Roman" w:hAnsi="Times New Roman" w:cs="Times New Roman"/>
            <w:sz w:val="24"/>
            <w:szCs w:val="24"/>
            <w:lang w:eastAsia="en-AU"/>
          </w:rPr>
          <w:t>T7 (GPIO 27)</w:t>
        </w:r>
      </w:ins>
    </w:p>
    <w:p w:rsidR="00AF3940" w:rsidRPr="00AF3940" w:rsidRDefault="00AF3940" w:rsidP="00AF3940">
      <w:pPr>
        <w:numPr>
          <w:ilvl w:val="0"/>
          <w:numId w:val="5"/>
        </w:numPr>
        <w:spacing w:before="100" w:beforeAutospacing="1" w:after="100" w:afterAutospacing="1" w:line="240" w:lineRule="auto"/>
        <w:ind w:left="0"/>
        <w:rPr>
          <w:ins w:id="122" w:author="Unknown"/>
          <w:rFonts w:ascii="Times New Roman" w:eastAsia="Times New Roman" w:hAnsi="Times New Roman" w:cs="Times New Roman"/>
          <w:sz w:val="24"/>
          <w:szCs w:val="24"/>
          <w:lang w:eastAsia="en-AU"/>
        </w:rPr>
      </w:pPr>
      <w:ins w:id="123" w:author="Unknown">
        <w:r w:rsidRPr="00AF3940">
          <w:rPr>
            <w:rFonts w:ascii="Times New Roman" w:eastAsia="Times New Roman" w:hAnsi="Times New Roman" w:cs="Times New Roman"/>
            <w:sz w:val="24"/>
            <w:szCs w:val="24"/>
            <w:lang w:eastAsia="en-AU"/>
          </w:rPr>
          <w:t>T8 (GPIO 33)</w:t>
        </w:r>
      </w:ins>
    </w:p>
    <w:p w:rsidR="00AF3940" w:rsidRPr="00AF3940" w:rsidRDefault="00AF3940" w:rsidP="00AF3940">
      <w:pPr>
        <w:numPr>
          <w:ilvl w:val="0"/>
          <w:numId w:val="5"/>
        </w:numPr>
        <w:spacing w:before="100" w:beforeAutospacing="1" w:after="100" w:afterAutospacing="1" w:line="240" w:lineRule="auto"/>
        <w:ind w:left="0"/>
        <w:rPr>
          <w:ins w:id="124" w:author="Unknown"/>
          <w:rFonts w:ascii="Times New Roman" w:eastAsia="Times New Roman" w:hAnsi="Times New Roman" w:cs="Times New Roman"/>
          <w:sz w:val="24"/>
          <w:szCs w:val="24"/>
          <w:lang w:eastAsia="en-AU"/>
        </w:rPr>
      </w:pPr>
      <w:ins w:id="125" w:author="Unknown">
        <w:r w:rsidRPr="00AF3940">
          <w:rPr>
            <w:rFonts w:ascii="Times New Roman" w:eastAsia="Times New Roman" w:hAnsi="Times New Roman" w:cs="Times New Roman"/>
            <w:sz w:val="24"/>
            <w:szCs w:val="24"/>
            <w:lang w:eastAsia="en-AU"/>
          </w:rPr>
          <w:t>T9 (GPIO 32)</w:t>
        </w:r>
      </w:ins>
    </w:p>
    <w:p w:rsidR="00AF3940" w:rsidRPr="00AF3940" w:rsidRDefault="00AF3940" w:rsidP="00AF3940">
      <w:pPr>
        <w:spacing w:before="330" w:after="330" w:line="240" w:lineRule="auto"/>
        <w:outlineLvl w:val="2"/>
        <w:rPr>
          <w:ins w:id="126" w:author="Unknown"/>
          <w:rFonts w:ascii="Georgia" w:eastAsia="Times New Roman" w:hAnsi="Georgia" w:cs="Times New Roman"/>
          <w:b/>
          <w:bCs/>
          <w:color w:val="FF9102"/>
          <w:sz w:val="38"/>
          <w:szCs w:val="38"/>
          <w:lang w:eastAsia="en-AU"/>
        </w:rPr>
      </w:pPr>
      <w:ins w:id="127" w:author="Unknown">
        <w:r w:rsidRPr="00AF3940">
          <w:rPr>
            <w:rFonts w:ascii="Georgia" w:eastAsia="Times New Roman" w:hAnsi="Georgia" w:cs="Times New Roman"/>
            <w:b/>
            <w:bCs/>
            <w:color w:val="FF9102"/>
            <w:sz w:val="38"/>
            <w:szCs w:val="38"/>
            <w:lang w:eastAsia="en-AU"/>
          </w:rPr>
          <w:t>Digital to Analog Converter (DAC)</w:t>
        </w:r>
      </w:ins>
    </w:p>
    <w:p w:rsidR="00AF3940" w:rsidRPr="00AF3940" w:rsidRDefault="00AF3940" w:rsidP="00AF3940">
      <w:pPr>
        <w:spacing w:after="360" w:line="240" w:lineRule="auto"/>
        <w:rPr>
          <w:ins w:id="128" w:author="Unknown"/>
          <w:rFonts w:ascii="Times New Roman" w:eastAsia="Times New Roman" w:hAnsi="Times New Roman" w:cs="Times New Roman"/>
          <w:sz w:val="24"/>
          <w:szCs w:val="24"/>
          <w:lang w:eastAsia="en-AU"/>
        </w:rPr>
      </w:pPr>
      <w:ins w:id="129" w:author="Unknown">
        <w:r w:rsidRPr="00AF3940">
          <w:rPr>
            <w:rFonts w:ascii="Times New Roman" w:eastAsia="Times New Roman" w:hAnsi="Times New Roman" w:cs="Times New Roman"/>
            <w:sz w:val="24"/>
            <w:szCs w:val="24"/>
            <w:lang w:eastAsia="en-AU"/>
          </w:rPr>
          <w:fldChar w:fldCharType="begin"/>
        </w:r>
        <w:r w:rsidRPr="00AF3940">
          <w:rPr>
            <w:rFonts w:ascii="Times New Roman" w:eastAsia="Times New Roman" w:hAnsi="Times New Roman" w:cs="Times New Roman"/>
            <w:sz w:val="24"/>
            <w:szCs w:val="24"/>
            <w:lang w:eastAsia="en-AU"/>
          </w:rPr>
          <w:instrText xml:space="preserve"> HYPERLINK "https://circuits4you.com/2018/12/31/esp32-dac-example/" \t "_blank" </w:instrText>
        </w:r>
        <w:r w:rsidRPr="00AF3940">
          <w:rPr>
            <w:rFonts w:ascii="Times New Roman" w:eastAsia="Times New Roman" w:hAnsi="Times New Roman" w:cs="Times New Roman"/>
            <w:sz w:val="24"/>
            <w:szCs w:val="24"/>
            <w:lang w:eastAsia="en-AU"/>
          </w:rPr>
          <w:fldChar w:fldCharType="separate"/>
        </w:r>
        <w:r w:rsidRPr="00AF3940">
          <w:rPr>
            <w:rFonts w:ascii="Times New Roman" w:eastAsia="Times New Roman" w:hAnsi="Times New Roman" w:cs="Times New Roman"/>
            <w:color w:val="BC360A"/>
            <w:sz w:val="24"/>
            <w:szCs w:val="24"/>
            <w:u w:val="single"/>
            <w:lang w:eastAsia="en-AU"/>
          </w:rPr>
          <w:t>Example code is available here</w:t>
        </w:r>
        <w:r w:rsidRPr="00AF3940">
          <w:rPr>
            <w:rFonts w:ascii="Times New Roman" w:eastAsia="Times New Roman" w:hAnsi="Times New Roman" w:cs="Times New Roman"/>
            <w:sz w:val="24"/>
            <w:szCs w:val="24"/>
            <w:lang w:eastAsia="en-AU"/>
          </w:rPr>
          <w:fldChar w:fldCharType="end"/>
        </w:r>
      </w:ins>
    </w:p>
    <w:p w:rsidR="00AF3940" w:rsidRPr="00AF3940" w:rsidRDefault="00AF3940" w:rsidP="00AF3940">
      <w:pPr>
        <w:spacing w:after="360" w:line="240" w:lineRule="auto"/>
        <w:rPr>
          <w:ins w:id="130" w:author="Unknown"/>
          <w:rFonts w:ascii="Times New Roman" w:eastAsia="Times New Roman" w:hAnsi="Times New Roman" w:cs="Times New Roman"/>
          <w:sz w:val="24"/>
          <w:szCs w:val="24"/>
          <w:lang w:eastAsia="en-AU"/>
        </w:rPr>
      </w:pPr>
      <w:ins w:id="131" w:author="Unknown">
        <w:r w:rsidRPr="00AF3940">
          <w:rPr>
            <w:rFonts w:ascii="Times New Roman" w:eastAsia="Times New Roman" w:hAnsi="Times New Roman" w:cs="Times New Roman"/>
            <w:sz w:val="24"/>
            <w:szCs w:val="24"/>
            <w:lang w:eastAsia="en-AU"/>
          </w:rPr>
          <w:t xml:space="preserve">There are 2 x 8 bits DAC channels on the ESP32 to convert digital signals into </w:t>
        </w:r>
        <w:proofErr w:type="spellStart"/>
        <w:r w:rsidRPr="00AF3940">
          <w:rPr>
            <w:rFonts w:ascii="Times New Roman" w:eastAsia="Times New Roman" w:hAnsi="Times New Roman" w:cs="Times New Roman"/>
            <w:sz w:val="24"/>
            <w:szCs w:val="24"/>
            <w:lang w:eastAsia="en-AU"/>
          </w:rPr>
          <w:t>analog</w:t>
        </w:r>
        <w:proofErr w:type="spellEnd"/>
        <w:r w:rsidRPr="00AF3940">
          <w:rPr>
            <w:rFonts w:ascii="Times New Roman" w:eastAsia="Times New Roman" w:hAnsi="Times New Roman" w:cs="Times New Roman"/>
            <w:sz w:val="24"/>
            <w:szCs w:val="24"/>
            <w:lang w:eastAsia="en-AU"/>
          </w:rPr>
          <w:t xml:space="preserve"> voltage signal outputs. These are the DAC channels:</w:t>
        </w:r>
      </w:ins>
    </w:p>
    <w:p w:rsidR="00AF3940" w:rsidRPr="00AF3940" w:rsidRDefault="00AF3940" w:rsidP="00AF3940">
      <w:pPr>
        <w:numPr>
          <w:ilvl w:val="0"/>
          <w:numId w:val="6"/>
        </w:numPr>
        <w:spacing w:before="100" w:beforeAutospacing="1" w:after="100" w:afterAutospacing="1" w:line="240" w:lineRule="auto"/>
        <w:ind w:left="0"/>
        <w:rPr>
          <w:ins w:id="132" w:author="Unknown"/>
          <w:rFonts w:ascii="Times New Roman" w:eastAsia="Times New Roman" w:hAnsi="Times New Roman" w:cs="Times New Roman"/>
          <w:sz w:val="24"/>
          <w:szCs w:val="24"/>
          <w:lang w:eastAsia="en-AU"/>
        </w:rPr>
      </w:pPr>
      <w:ins w:id="133" w:author="Unknown">
        <w:r w:rsidRPr="00AF3940">
          <w:rPr>
            <w:rFonts w:ascii="Times New Roman" w:eastAsia="Times New Roman" w:hAnsi="Times New Roman" w:cs="Times New Roman"/>
            <w:sz w:val="24"/>
            <w:szCs w:val="24"/>
            <w:lang w:eastAsia="en-AU"/>
          </w:rPr>
          <w:t>DAC1 (GPIO25)</w:t>
        </w:r>
      </w:ins>
    </w:p>
    <w:p w:rsidR="00AF3940" w:rsidRPr="00AF3940" w:rsidRDefault="00AF3940" w:rsidP="00AF3940">
      <w:pPr>
        <w:numPr>
          <w:ilvl w:val="0"/>
          <w:numId w:val="6"/>
        </w:numPr>
        <w:spacing w:before="100" w:beforeAutospacing="1" w:after="100" w:afterAutospacing="1" w:line="240" w:lineRule="auto"/>
        <w:ind w:left="0"/>
        <w:rPr>
          <w:ins w:id="134" w:author="Unknown"/>
          <w:rFonts w:ascii="Times New Roman" w:eastAsia="Times New Roman" w:hAnsi="Times New Roman" w:cs="Times New Roman"/>
          <w:sz w:val="24"/>
          <w:szCs w:val="24"/>
          <w:lang w:eastAsia="en-AU"/>
        </w:rPr>
      </w:pPr>
      <w:ins w:id="135" w:author="Unknown">
        <w:r w:rsidRPr="00AF3940">
          <w:rPr>
            <w:rFonts w:ascii="Times New Roman" w:eastAsia="Times New Roman" w:hAnsi="Times New Roman" w:cs="Times New Roman"/>
            <w:sz w:val="24"/>
            <w:szCs w:val="24"/>
            <w:lang w:eastAsia="en-AU"/>
          </w:rPr>
          <w:t>DAC2 (GPIO26)</w:t>
        </w:r>
      </w:ins>
    </w:p>
    <w:p w:rsidR="00AF3940" w:rsidRPr="00AF3940" w:rsidRDefault="00AF3940" w:rsidP="00AF3940">
      <w:pPr>
        <w:spacing w:before="330" w:after="330" w:line="240" w:lineRule="auto"/>
        <w:jc w:val="both"/>
        <w:outlineLvl w:val="2"/>
        <w:rPr>
          <w:ins w:id="136" w:author="Unknown"/>
          <w:rFonts w:ascii="Georgia" w:eastAsia="Times New Roman" w:hAnsi="Georgia" w:cs="Times New Roman"/>
          <w:b/>
          <w:bCs/>
          <w:color w:val="FF9102"/>
          <w:sz w:val="38"/>
          <w:szCs w:val="38"/>
          <w:lang w:eastAsia="en-AU"/>
        </w:rPr>
      </w:pPr>
      <w:ins w:id="137" w:author="Unknown">
        <w:r w:rsidRPr="00AF3940">
          <w:rPr>
            <w:rFonts w:ascii="Georgia" w:eastAsia="Times New Roman" w:hAnsi="Georgia" w:cs="Times New Roman"/>
            <w:b/>
            <w:bCs/>
            <w:color w:val="FF9102"/>
            <w:sz w:val="38"/>
            <w:szCs w:val="38"/>
            <w:lang w:eastAsia="en-AU"/>
          </w:rPr>
          <w:lastRenderedPageBreak/>
          <w:t>RTC GPIOs</w:t>
        </w:r>
      </w:ins>
    </w:p>
    <w:p w:rsidR="00AF3940" w:rsidRPr="00AF3940" w:rsidRDefault="00AF3940" w:rsidP="00AF3940">
      <w:pPr>
        <w:spacing w:after="360" w:line="240" w:lineRule="auto"/>
        <w:jc w:val="both"/>
        <w:rPr>
          <w:ins w:id="138" w:author="Unknown"/>
          <w:rFonts w:ascii="Times New Roman" w:eastAsia="Times New Roman" w:hAnsi="Times New Roman" w:cs="Times New Roman"/>
          <w:sz w:val="24"/>
          <w:szCs w:val="24"/>
          <w:lang w:eastAsia="en-AU"/>
        </w:rPr>
      </w:pPr>
      <w:ins w:id="139" w:author="Unknown">
        <w:r w:rsidRPr="00AF3940">
          <w:rPr>
            <w:rFonts w:ascii="Times New Roman" w:eastAsia="Times New Roman" w:hAnsi="Times New Roman" w:cs="Times New Roman"/>
            <w:sz w:val="24"/>
            <w:szCs w:val="24"/>
            <w:lang w:eastAsia="en-AU"/>
          </w:rPr>
          <w:t xml:space="preserve">There is RTC GPIO support on the ESP32. The GPIOs routed to the RTC low-power subsystem can be used when the ESP32 is in deep sleep. These RTC GPIOs can be used to wake up the ESP32 from deep sleep when the </w:t>
        </w:r>
        <w:proofErr w:type="spellStart"/>
        <w:r w:rsidRPr="00AF3940">
          <w:rPr>
            <w:rFonts w:ascii="Times New Roman" w:eastAsia="Times New Roman" w:hAnsi="Times New Roman" w:cs="Times New Roman"/>
            <w:sz w:val="24"/>
            <w:szCs w:val="24"/>
            <w:lang w:eastAsia="en-AU"/>
          </w:rPr>
          <w:t>Ultra Low</w:t>
        </w:r>
        <w:proofErr w:type="spellEnd"/>
        <w:r w:rsidRPr="00AF3940">
          <w:rPr>
            <w:rFonts w:ascii="Times New Roman" w:eastAsia="Times New Roman" w:hAnsi="Times New Roman" w:cs="Times New Roman"/>
            <w:sz w:val="24"/>
            <w:szCs w:val="24"/>
            <w:lang w:eastAsia="en-AU"/>
          </w:rPr>
          <w:t xml:space="preserve"> Power (ULP) co-processor is running. The following GPIOs can be used as an external wake up source.</w:t>
        </w:r>
      </w:ins>
    </w:p>
    <w:p w:rsidR="00AF3940" w:rsidRPr="00AF3940" w:rsidRDefault="00AF3940" w:rsidP="00AF3940">
      <w:pPr>
        <w:numPr>
          <w:ilvl w:val="0"/>
          <w:numId w:val="7"/>
        </w:numPr>
        <w:spacing w:before="100" w:beforeAutospacing="1" w:after="100" w:afterAutospacing="1" w:line="240" w:lineRule="auto"/>
        <w:ind w:left="0"/>
        <w:rPr>
          <w:ins w:id="140" w:author="Unknown"/>
          <w:rFonts w:ascii="Times New Roman" w:eastAsia="Times New Roman" w:hAnsi="Times New Roman" w:cs="Times New Roman"/>
          <w:sz w:val="24"/>
          <w:szCs w:val="24"/>
          <w:lang w:eastAsia="en-AU"/>
        </w:rPr>
      </w:pPr>
      <w:ins w:id="141" w:author="Unknown">
        <w:r w:rsidRPr="00AF3940">
          <w:rPr>
            <w:rFonts w:ascii="Times New Roman" w:eastAsia="Times New Roman" w:hAnsi="Times New Roman" w:cs="Times New Roman"/>
            <w:sz w:val="24"/>
            <w:szCs w:val="24"/>
            <w:lang w:eastAsia="en-AU"/>
          </w:rPr>
          <w:t>RTC_GPIO0 (GPIO36)</w:t>
        </w:r>
      </w:ins>
    </w:p>
    <w:p w:rsidR="00AF3940" w:rsidRPr="00AF3940" w:rsidRDefault="00AF3940" w:rsidP="00AF3940">
      <w:pPr>
        <w:numPr>
          <w:ilvl w:val="0"/>
          <w:numId w:val="7"/>
        </w:numPr>
        <w:spacing w:before="100" w:beforeAutospacing="1" w:after="100" w:afterAutospacing="1" w:line="240" w:lineRule="auto"/>
        <w:ind w:left="0"/>
        <w:rPr>
          <w:ins w:id="142" w:author="Unknown"/>
          <w:rFonts w:ascii="Times New Roman" w:eastAsia="Times New Roman" w:hAnsi="Times New Roman" w:cs="Times New Roman"/>
          <w:sz w:val="24"/>
          <w:szCs w:val="24"/>
          <w:lang w:eastAsia="en-AU"/>
        </w:rPr>
      </w:pPr>
      <w:ins w:id="143" w:author="Unknown">
        <w:r w:rsidRPr="00AF3940">
          <w:rPr>
            <w:rFonts w:ascii="Times New Roman" w:eastAsia="Times New Roman" w:hAnsi="Times New Roman" w:cs="Times New Roman"/>
            <w:sz w:val="24"/>
            <w:szCs w:val="24"/>
            <w:lang w:eastAsia="en-AU"/>
          </w:rPr>
          <w:t>RTC_GPIO3 (GPIO39)</w:t>
        </w:r>
      </w:ins>
    </w:p>
    <w:p w:rsidR="00AF3940" w:rsidRPr="00AF3940" w:rsidRDefault="00AF3940" w:rsidP="00AF3940">
      <w:pPr>
        <w:numPr>
          <w:ilvl w:val="0"/>
          <w:numId w:val="7"/>
        </w:numPr>
        <w:spacing w:before="100" w:beforeAutospacing="1" w:after="100" w:afterAutospacing="1" w:line="240" w:lineRule="auto"/>
        <w:ind w:left="0"/>
        <w:rPr>
          <w:ins w:id="144" w:author="Unknown"/>
          <w:rFonts w:ascii="Times New Roman" w:eastAsia="Times New Roman" w:hAnsi="Times New Roman" w:cs="Times New Roman"/>
          <w:sz w:val="24"/>
          <w:szCs w:val="24"/>
          <w:lang w:eastAsia="en-AU"/>
        </w:rPr>
      </w:pPr>
      <w:ins w:id="145" w:author="Unknown">
        <w:r w:rsidRPr="00AF3940">
          <w:rPr>
            <w:rFonts w:ascii="Times New Roman" w:eastAsia="Times New Roman" w:hAnsi="Times New Roman" w:cs="Times New Roman"/>
            <w:sz w:val="24"/>
            <w:szCs w:val="24"/>
            <w:lang w:eastAsia="en-AU"/>
          </w:rPr>
          <w:t>RTC_GPIO4 (GPIO34)</w:t>
        </w:r>
      </w:ins>
    </w:p>
    <w:p w:rsidR="00AF3940" w:rsidRPr="00AF3940" w:rsidRDefault="00AF3940" w:rsidP="00AF3940">
      <w:pPr>
        <w:numPr>
          <w:ilvl w:val="0"/>
          <w:numId w:val="7"/>
        </w:numPr>
        <w:spacing w:before="100" w:beforeAutospacing="1" w:after="100" w:afterAutospacing="1" w:line="240" w:lineRule="auto"/>
        <w:ind w:left="0"/>
        <w:rPr>
          <w:ins w:id="146" w:author="Unknown"/>
          <w:rFonts w:ascii="Times New Roman" w:eastAsia="Times New Roman" w:hAnsi="Times New Roman" w:cs="Times New Roman"/>
          <w:sz w:val="24"/>
          <w:szCs w:val="24"/>
          <w:lang w:eastAsia="en-AU"/>
        </w:rPr>
      </w:pPr>
      <w:ins w:id="147" w:author="Unknown">
        <w:r w:rsidRPr="00AF3940">
          <w:rPr>
            <w:rFonts w:ascii="Times New Roman" w:eastAsia="Times New Roman" w:hAnsi="Times New Roman" w:cs="Times New Roman"/>
            <w:sz w:val="24"/>
            <w:szCs w:val="24"/>
            <w:lang w:eastAsia="en-AU"/>
          </w:rPr>
          <w:t>RTC_GPIO5 (GPIO35)</w:t>
        </w:r>
      </w:ins>
    </w:p>
    <w:p w:rsidR="00AF3940" w:rsidRPr="00AF3940" w:rsidRDefault="00AF3940" w:rsidP="00AF3940">
      <w:pPr>
        <w:numPr>
          <w:ilvl w:val="0"/>
          <w:numId w:val="7"/>
        </w:numPr>
        <w:spacing w:before="100" w:beforeAutospacing="1" w:after="100" w:afterAutospacing="1" w:line="240" w:lineRule="auto"/>
        <w:ind w:left="0"/>
        <w:rPr>
          <w:ins w:id="148" w:author="Unknown"/>
          <w:rFonts w:ascii="Times New Roman" w:eastAsia="Times New Roman" w:hAnsi="Times New Roman" w:cs="Times New Roman"/>
          <w:sz w:val="24"/>
          <w:szCs w:val="24"/>
          <w:lang w:eastAsia="en-AU"/>
        </w:rPr>
      </w:pPr>
      <w:ins w:id="149" w:author="Unknown">
        <w:r w:rsidRPr="00AF3940">
          <w:rPr>
            <w:rFonts w:ascii="Times New Roman" w:eastAsia="Times New Roman" w:hAnsi="Times New Roman" w:cs="Times New Roman"/>
            <w:sz w:val="24"/>
            <w:szCs w:val="24"/>
            <w:lang w:eastAsia="en-AU"/>
          </w:rPr>
          <w:t>RTC_GPIO6 (GPIO25)</w:t>
        </w:r>
      </w:ins>
    </w:p>
    <w:p w:rsidR="00AF3940" w:rsidRPr="00AF3940" w:rsidRDefault="00AF3940" w:rsidP="00AF3940">
      <w:pPr>
        <w:numPr>
          <w:ilvl w:val="0"/>
          <w:numId w:val="7"/>
        </w:numPr>
        <w:spacing w:before="100" w:beforeAutospacing="1" w:after="100" w:afterAutospacing="1" w:line="240" w:lineRule="auto"/>
        <w:ind w:left="0"/>
        <w:rPr>
          <w:ins w:id="150" w:author="Unknown"/>
          <w:rFonts w:ascii="Times New Roman" w:eastAsia="Times New Roman" w:hAnsi="Times New Roman" w:cs="Times New Roman"/>
          <w:sz w:val="24"/>
          <w:szCs w:val="24"/>
          <w:lang w:eastAsia="en-AU"/>
        </w:rPr>
      </w:pPr>
      <w:ins w:id="151" w:author="Unknown">
        <w:r w:rsidRPr="00AF3940">
          <w:rPr>
            <w:rFonts w:ascii="Times New Roman" w:eastAsia="Times New Roman" w:hAnsi="Times New Roman" w:cs="Times New Roman"/>
            <w:sz w:val="24"/>
            <w:szCs w:val="24"/>
            <w:lang w:eastAsia="en-AU"/>
          </w:rPr>
          <w:t>RTC_GPIO7 (GPIO26)</w:t>
        </w:r>
      </w:ins>
    </w:p>
    <w:p w:rsidR="00AF3940" w:rsidRPr="00AF3940" w:rsidRDefault="00AF3940" w:rsidP="00AF3940">
      <w:pPr>
        <w:numPr>
          <w:ilvl w:val="0"/>
          <w:numId w:val="7"/>
        </w:numPr>
        <w:spacing w:before="100" w:beforeAutospacing="1" w:after="100" w:afterAutospacing="1" w:line="240" w:lineRule="auto"/>
        <w:ind w:left="0"/>
        <w:rPr>
          <w:ins w:id="152" w:author="Unknown"/>
          <w:rFonts w:ascii="Times New Roman" w:eastAsia="Times New Roman" w:hAnsi="Times New Roman" w:cs="Times New Roman"/>
          <w:sz w:val="24"/>
          <w:szCs w:val="24"/>
          <w:lang w:eastAsia="en-AU"/>
        </w:rPr>
      </w:pPr>
      <w:ins w:id="153" w:author="Unknown">
        <w:r w:rsidRPr="00AF3940">
          <w:rPr>
            <w:rFonts w:ascii="Times New Roman" w:eastAsia="Times New Roman" w:hAnsi="Times New Roman" w:cs="Times New Roman"/>
            <w:sz w:val="24"/>
            <w:szCs w:val="24"/>
            <w:lang w:eastAsia="en-AU"/>
          </w:rPr>
          <w:t>RTC_GPIO8 (GPIO33)</w:t>
        </w:r>
      </w:ins>
    </w:p>
    <w:p w:rsidR="00AF3940" w:rsidRPr="00AF3940" w:rsidRDefault="00AF3940" w:rsidP="00AF3940">
      <w:pPr>
        <w:numPr>
          <w:ilvl w:val="0"/>
          <w:numId w:val="7"/>
        </w:numPr>
        <w:spacing w:before="100" w:beforeAutospacing="1" w:after="100" w:afterAutospacing="1" w:line="240" w:lineRule="auto"/>
        <w:ind w:left="0"/>
        <w:rPr>
          <w:ins w:id="154" w:author="Unknown"/>
          <w:rFonts w:ascii="Times New Roman" w:eastAsia="Times New Roman" w:hAnsi="Times New Roman" w:cs="Times New Roman"/>
          <w:sz w:val="24"/>
          <w:szCs w:val="24"/>
          <w:lang w:eastAsia="en-AU"/>
        </w:rPr>
      </w:pPr>
      <w:ins w:id="155" w:author="Unknown">
        <w:r w:rsidRPr="00AF3940">
          <w:rPr>
            <w:rFonts w:ascii="Times New Roman" w:eastAsia="Times New Roman" w:hAnsi="Times New Roman" w:cs="Times New Roman"/>
            <w:sz w:val="24"/>
            <w:szCs w:val="24"/>
            <w:lang w:eastAsia="en-AU"/>
          </w:rPr>
          <w:t>RTC_GPIO9 (GPIO32)</w:t>
        </w:r>
      </w:ins>
    </w:p>
    <w:p w:rsidR="00AF3940" w:rsidRPr="00AF3940" w:rsidRDefault="00AF3940" w:rsidP="00AF3940">
      <w:pPr>
        <w:numPr>
          <w:ilvl w:val="0"/>
          <w:numId w:val="7"/>
        </w:numPr>
        <w:spacing w:before="100" w:beforeAutospacing="1" w:after="100" w:afterAutospacing="1" w:line="240" w:lineRule="auto"/>
        <w:ind w:left="0"/>
        <w:rPr>
          <w:ins w:id="156" w:author="Unknown"/>
          <w:rFonts w:ascii="Times New Roman" w:eastAsia="Times New Roman" w:hAnsi="Times New Roman" w:cs="Times New Roman"/>
          <w:sz w:val="24"/>
          <w:szCs w:val="24"/>
          <w:lang w:eastAsia="en-AU"/>
        </w:rPr>
      </w:pPr>
      <w:ins w:id="157" w:author="Unknown">
        <w:r w:rsidRPr="00AF3940">
          <w:rPr>
            <w:rFonts w:ascii="Times New Roman" w:eastAsia="Times New Roman" w:hAnsi="Times New Roman" w:cs="Times New Roman"/>
            <w:sz w:val="24"/>
            <w:szCs w:val="24"/>
            <w:lang w:eastAsia="en-AU"/>
          </w:rPr>
          <w:t>RTC_GPIO10 (GPIO4)</w:t>
        </w:r>
      </w:ins>
    </w:p>
    <w:p w:rsidR="00AF3940" w:rsidRPr="00AF3940" w:rsidRDefault="00AF3940" w:rsidP="00AF3940">
      <w:pPr>
        <w:numPr>
          <w:ilvl w:val="0"/>
          <w:numId w:val="7"/>
        </w:numPr>
        <w:spacing w:before="100" w:beforeAutospacing="1" w:after="100" w:afterAutospacing="1" w:line="240" w:lineRule="auto"/>
        <w:ind w:left="0"/>
        <w:rPr>
          <w:ins w:id="158" w:author="Unknown"/>
          <w:rFonts w:ascii="Times New Roman" w:eastAsia="Times New Roman" w:hAnsi="Times New Roman" w:cs="Times New Roman"/>
          <w:sz w:val="24"/>
          <w:szCs w:val="24"/>
          <w:lang w:eastAsia="en-AU"/>
        </w:rPr>
      </w:pPr>
      <w:ins w:id="159" w:author="Unknown">
        <w:r w:rsidRPr="00AF3940">
          <w:rPr>
            <w:rFonts w:ascii="Times New Roman" w:eastAsia="Times New Roman" w:hAnsi="Times New Roman" w:cs="Times New Roman"/>
            <w:sz w:val="24"/>
            <w:szCs w:val="24"/>
            <w:lang w:eastAsia="en-AU"/>
          </w:rPr>
          <w:t>RTC_GPIO11 (GPIO0)</w:t>
        </w:r>
      </w:ins>
    </w:p>
    <w:p w:rsidR="00AF3940" w:rsidRPr="00AF3940" w:rsidRDefault="00AF3940" w:rsidP="00AF3940">
      <w:pPr>
        <w:numPr>
          <w:ilvl w:val="0"/>
          <w:numId w:val="7"/>
        </w:numPr>
        <w:spacing w:before="100" w:beforeAutospacing="1" w:after="100" w:afterAutospacing="1" w:line="240" w:lineRule="auto"/>
        <w:ind w:left="0"/>
        <w:rPr>
          <w:ins w:id="160" w:author="Unknown"/>
          <w:rFonts w:ascii="Times New Roman" w:eastAsia="Times New Roman" w:hAnsi="Times New Roman" w:cs="Times New Roman"/>
          <w:sz w:val="24"/>
          <w:szCs w:val="24"/>
          <w:lang w:eastAsia="en-AU"/>
        </w:rPr>
      </w:pPr>
      <w:ins w:id="161" w:author="Unknown">
        <w:r w:rsidRPr="00AF3940">
          <w:rPr>
            <w:rFonts w:ascii="Times New Roman" w:eastAsia="Times New Roman" w:hAnsi="Times New Roman" w:cs="Times New Roman"/>
            <w:sz w:val="24"/>
            <w:szCs w:val="24"/>
            <w:lang w:eastAsia="en-AU"/>
          </w:rPr>
          <w:t>RTC_GPIO12 (GPIO2)</w:t>
        </w:r>
      </w:ins>
    </w:p>
    <w:p w:rsidR="00AF3940" w:rsidRPr="00AF3940" w:rsidRDefault="00AF3940" w:rsidP="00AF3940">
      <w:pPr>
        <w:numPr>
          <w:ilvl w:val="0"/>
          <w:numId w:val="7"/>
        </w:numPr>
        <w:spacing w:before="100" w:beforeAutospacing="1" w:after="100" w:afterAutospacing="1" w:line="240" w:lineRule="auto"/>
        <w:ind w:left="0"/>
        <w:rPr>
          <w:ins w:id="162" w:author="Unknown"/>
          <w:rFonts w:ascii="Times New Roman" w:eastAsia="Times New Roman" w:hAnsi="Times New Roman" w:cs="Times New Roman"/>
          <w:sz w:val="24"/>
          <w:szCs w:val="24"/>
          <w:lang w:eastAsia="en-AU"/>
        </w:rPr>
      </w:pPr>
      <w:ins w:id="163" w:author="Unknown">
        <w:r w:rsidRPr="00AF3940">
          <w:rPr>
            <w:rFonts w:ascii="Times New Roman" w:eastAsia="Times New Roman" w:hAnsi="Times New Roman" w:cs="Times New Roman"/>
            <w:sz w:val="24"/>
            <w:szCs w:val="24"/>
            <w:lang w:eastAsia="en-AU"/>
          </w:rPr>
          <w:t>RTC_GPIO13 (GPIO15)</w:t>
        </w:r>
      </w:ins>
    </w:p>
    <w:p w:rsidR="00AF3940" w:rsidRPr="00AF3940" w:rsidRDefault="00AF3940" w:rsidP="00AF3940">
      <w:pPr>
        <w:numPr>
          <w:ilvl w:val="0"/>
          <w:numId w:val="7"/>
        </w:numPr>
        <w:spacing w:before="100" w:beforeAutospacing="1" w:after="100" w:afterAutospacing="1" w:line="240" w:lineRule="auto"/>
        <w:ind w:left="0"/>
        <w:rPr>
          <w:ins w:id="164" w:author="Unknown"/>
          <w:rFonts w:ascii="Times New Roman" w:eastAsia="Times New Roman" w:hAnsi="Times New Roman" w:cs="Times New Roman"/>
          <w:sz w:val="24"/>
          <w:szCs w:val="24"/>
          <w:lang w:eastAsia="en-AU"/>
        </w:rPr>
      </w:pPr>
      <w:ins w:id="165" w:author="Unknown">
        <w:r w:rsidRPr="00AF3940">
          <w:rPr>
            <w:rFonts w:ascii="Times New Roman" w:eastAsia="Times New Roman" w:hAnsi="Times New Roman" w:cs="Times New Roman"/>
            <w:sz w:val="24"/>
            <w:szCs w:val="24"/>
            <w:lang w:eastAsia="en-AU"/>
          </w:rPr>
          <w:t>RTC_GPIO14 (GPIO13)</w:t>
        </w:r>
      </w:ins>
    </w:p>
    <w:p w:rsidR="00AF3940" w:rsidRPr="00AF3940" w:rsidRDefault="00AF3940" w:rsidP="00AF3940">
      <w:pPr>
        <w:numPr>
          <w:ilvl w:val="0"/>
          <w:numId w:val="7"/>
        </w:numPr>
        <w:spacing w:before="100" w:beforeAutospacing="1" w:after="100" w:afterAutospacing="1" w:line="240" w:lineRule="auto"/>
        <w:ind w:left="0"/>
        <w:rPr>
          <w:ins w:id="166" w:author="Unknown"/>
          <w:rFonts w:ascii="Times New Roman" w:eastAsia="Times New Roman" w:hAnsi="Times New Roman" w:cs="Times New Roman"/>
          <w:sz w:val="24"/>
          <w:szCs w:val="24"/>
          <w:lang w:eastAsia="en-AU"/>
        </w:rPr>
      </w:pPr>
      <w:ins w:id="167" w:author="Unknown">
        <w:r w:rsidRPr="00AF3940">
          <w:rPr>
            <w:rFonts w:ascii="Times New Roman" w:eastAsia="Times New Roman" w:hAnsi="Times New Roman" w:cs="Times New Roman"/>
            <w:sz w:val="24"/>
            <w:szCs w:val="24"/>
            <w:lang w:eastAsia="en-AU"/>
          </w:rPr>
          <w:t>RTC_GPIO15 (GPIO12)</w:t>
        </w:r>
      </w:ins>
    </w:p>
    <w:p w:rsidR="00AF3940" w:rsidRPr="00AF3940" w:rsidRDefault="00AF3940" w:rsidP="00AF3940">
      <w:pPr>
        <w:numPr>
          <w:ilvl w:val="0"/>
          <w:numId w:val="7"/>
        </w:numPr>
        <w:spacing w:before="100" w:beforeAutospacing="1" w:after="100" w:afterAutospacing="1" w:line="240" w:lineRule="auto"/>
        <w:ind w:left="0"/>
        <w:rPr>
          <w:ins w:id="168" w:author="Unknown"/>
          <w:rFonts w:ascii="Times New Roman" w:eastAsia="Times New Roman" w:hAnsi="Times New Roman" w:cs="Times New Roman"/>
          <w:sz w:val="24"/>
          <w:szCs w:val="24"/>
          <w:lang w:eastAsia="en-AU"/>
        </w:rPr>
      </w:pPr>
      <w:ins w:id="169" w:author="Unknown">
        <w:r w:rsidRPr="00AF3940">
          <w:rPr>
            <w:rFonts w:ascii="Times New Roman" w:eastAsia="Times New Roman" w:hAnsi="Times New Roman" w:cs="Times New Roman"/>
            <w:sz w:val="24"/>
            <w:szCs w:val="24"/>
            <w:lang w:eastAsia="en-AU"/>
          </w:rPr>
          <w:t>RTC_GPIO16 (GPIO14)</w:t>
        </w:r>
      </w:ins>
    </w:p>
    <w:p w:rsidR="00AF3940" w:rsidRPr="00AF3940" w:rsidRDefault="00AF3940" w:rsidP="00AF3940">
      <w:pPr>
        <w:numPr>
          <w:ilvl w:val="0"/>
          <w:numId w:val="7"/>
        </w:numPr>
        <w:spacing w:before="100" w:beforeAutospacing="1" w:after="100" w:afterAutospacing="1" w:line="240" w:lineRule="auto"/>
        <w:ind w:left="0"/>
        <w:rPr>
          <w:ins w:id="170" w:author="Unknown"/>
          <w:rFonts w:ascii="Times New Roman" w:eastAsia="Times New Roman" w:hAnsi="Times New Roman" w:cs="Times New Roman"/>
          <w:sz w:val="24"/>
          <w:szCs w:val="24"/>
          <w:lang w:eastAsia="en-AU"/>
        </w:rPr>
      </w:pPr>
      <w:ins w:id="171" w:author="Unknown">
        <w:r w:rsidRPr="00AF3940">
          <w:rPr>
            <w:rFonts w:ascii="Times New Roman" w:eastAsia="Times New Roman" w:hAnsi="Times New Roman" w:cs="Times New Roman"/>
            <w:sz w:val="24"/>
            <w:szCs w:val="24"/>
            <w:lang w:eastAsia="en-AU"/>
          </w:rPr>
          <w:t>RTC_GPIO17 (GPIO27)</w:t>
        </w:r>
      </w:ins>
    </w:p>
    <w:p w:rsidR="00AF3940" w:rsidRPr="00AF3940" w:rsidRDefault="00AF3940" w:rsidP="00AF3940">
      <w:pPr>
        <w:spacing w:before="330" w:after="330" w:line="240" w:lineRule="auto"/>
        <w:outlineLvl w:val="2"/>
        <w:rPr>
          <w:ins w:id="172" w:author="Unknown"/>
          <w:rFonts w:ascii="Georgia" w:eastAsia="Times New Roman" w:hAnsi="Georgia" w:cs="Times New Roman"/>
          <w:b/>
          <w:bCs/>
          <w:color w:val="FF9102"/>
          <w:sz w:val="38"/>
          <w:szCs w:val="38"/>
          <w:lang w:eastAsia="en-AU"/>
        </w:rPr>
      </w:pPr>
      <w:ins w:id="173" w:author="Unknown">
        <w:r w:rsidRPr="00AF3940">
          <w:rPr>
            <w:rFonts w:ascii="Georgia" w:eastAsia="Times New Roman" w:hAnsi="Georgia" w:cs="Times New Roman"/>
            <w:b/>
            <w:bCs/>
            <w:color w:val="FF9102"/>
            <w:sz w:val="38"/>
            <w:szCs w:val="38"/>
            <w:lang w:eastAsia="en-AU"/>
          </w:rPr>
          <w:t>PWM</w:t>
        </w:r>
      </w:ins>
    </w:p>
    <w:p w:rsidR="00AF3940" w:rsidRPr="00AF3940" w:rsidRDefault="00AF3940" w:rsidP="00AF3940">
      <w:pPr>
        <w:spacing w:after="360" w:line="240" w:lineRule="auto"/>
        <w:rPr>
          <w:ins w:id="174" w:author="Unknown"/>
          <w:rFonts w:ascii="Times New Roman" w:eastAsia="Times New Roman" w:hAnsi="Times New Roman" w:cs="Times New Roman"/>
          <w:sz w:val="24"/>
          <w:szCs w:val="24"/>
          <w:lang w:eastAsia="en-AU"/>
        </w:rPr>
      </w:pPr>
      <w:ins w:id="175" w:author="Unknown">
        <w:r w:rsidRPr="00AF3940">
          <w:rPr>
            <w:rFonts w:ascii="Times New Roman" w:eastAsia="Times New Roman" w:hAnsi="Times New Roman" w:cs="Times New Roman"/>
            <w:sz w:val="24"/>
            <w:szCs w:val="24"/>
            <w:lang w:eastAsia="en-AU"/>
          </w:rPr>
          <w:fldChar w:fldCharType="begin"/>
        </w:r>
        <w:r w:rsidRPr="00AF3940">
          <w:rPr>
            <w:rFonts w:ascii="Times New Roman" w:eastAsia="Times New Roman" w:hAnsi="Times New Roman" w:cs="Times New Roman"/>
            <w:sz w:val="24"/>
            <w:szCs w:val="24"/>
            <w:lang w:eastAsia="en-AU"/>
          </w:rPr>
          <w:instrText xml:space="preserve"> HYPERLINK "https://circuits4you.com/2018/12/31/esp32-pwm-example/" \t "_blank" </w:instrText>
        </w:r>
        <w:r w:rsidRPr="00AF3940">
          <w:rPr>
            <w:rFonts w:ascii="Times New Roman" w:eastAsia="Times New Roman" w:hAnsi="Times New Roman" w:cs="Times New Roman"/>
            <w:sz w:val="24"/>
            <w:szCs w:val="24"/>
            <w:lang w:eastAsia="en-AU"/>
          </w:rPr>
          <w:fldChar w:fldCharType="separate"/>
        </w:r>
        <w:r w:rsidRPr="00AF3940">
          <w:rPr>
            <w:rFonts w:ascii="Times New Roman" w:eastAsia="Times New Roman" w:hAnsi="Times New Roman" w:cs="Times New Roman"/>
            <w:color w:val="BC360A"/>
            <w:sz w:val="24"/>
            <w:szCs w:val="24"/>
            <w:u w:val="single"/>
            <w:lang w:eastAsia="en-AU"/>
          </w:rPr>
          <w:t>PWM Example Code is here</w:t>
        </w:r>
        <w:r w:rsidRPr="00AF3940">
          <w:rPr>
            <w:rFonts w:ascii="Times New Roman" w:eastAsia="Times New Roman" w:hAnsi="Times New Roman" w:cs="Times New Roman"/>
            <w:sz w:val="24"/>
            <w:szCs w:val="24"/>
            <w:lang w:eastAsia="en-AU"/>
          </w:rPr>
          <w:fldChar w:fldCharType="end"/>
        </w:r>
      </w:ins>
    </w:p>
    <w:p w:rsidR="00AF3940" w:rsidRPr="00AF3940" w:rsidRDefault="00AF3940" w:rsidP="00AF3940">
      <w:pPr>
        <w:spacing w:after="360" w:line="240" w:lineRule="auto"/>
        <w:jc w:val="both"/>
        <w:rPr>
          <w:ins w:id="176" w:author="Unknown"/>
          <w:rFonts w:ascii="Times New Roman" w:eastAsia="Times New Roman" w:hAnsi="Times New Roman" w:cs="Times New Roman"/>
          <w:sz w:val="24"/>
          <w:szCs w:val="24"/>
          <w:lang w:eastAsia="en-AU"/>
        </w:rPr>
      </w:pPr>
      <w:ins w:id="177" w:author="Unknown">
        <w:r w:rsidRPr="00AF3940">
          <w:rPr>
            <w:rFonts w:ascii="Times New Roman" w:eastAsia="Times New Roman" w:hAnsi="Times New Roman" w:cs="Times New Roman"/>
            <w:sz w:val="24"/>
            <w:szCs w:val="24"/>
            <w:lang w:eastAsia="en-AU"/>
          </w:rPr>
          <w:t>The ESP32 LED PWM controller has 16 independent channels that can be configured to generate PWM signals with different properties. All pins that can act as outputs can be used as PWM pins (Input only pin GPIOs 34 to 39 can’t generate PWM).</w:t>
        </w:r>
      </w:ins>
    </w:p>
    <w:p w:rsidR="00AF3940" w:rsidRPr="00AF3940" w:rsidRDefault="00AF3940" w:rsidP="00AF3940">
      <w:pPr>
        <w:spacing w:after="360" w:line="240" w:lineRule="auto"/>
        <w:rPr>
          <w:ins w:id="178" w:author="Unknown"/>
          <w:rFonts w:ascii="Times New Roman" w:eastAsia="Times New Roman" w:hAnsi="Times New Roman" w:cs="Times New Roman"/>
          <w:sz w:val="24"/>
          <w:szCs w:val="24"/>
          <w:lang w:eastAsia="en-AU"/>
        </w:rPr>
      </w:pPr>
      <w:ins w:id="179" w:author="Unknown">
        <w:r w:rsidRPr="00AF3940">
          <w:rPr>
            <w:rFonts w:ascii="Times New Roman" w:eastAsia="Times New Roman" w:hAnsi="Times New Roman" w:cs="Times New Roman"/>
            <w:sz w:val="24"/>
            <w:szCs w:val="24"/>
            <w:lang w:eastAsia="en-AU"/>
          </w:rPr>
          <w:t>To set a PWM signal, you need to define these parameters in the code:</w:t>
        </w:r>
      </w:ins>
    </w:p>
    <w:p w:rsidR="00AF3940" w:rsidRPr="00AF3940" w:rsidRDefault="00AF3940" w:rsidP="00AF3940">
      <w:pPr>
        <w:numPr>
          <w:ilvl w:val="0"/>
          <w:numId w:val="8"/>
        </w:numPr>
        <w:spacing w:before="100" w:beforeAutospacing="1" w:after="100" w:afterAutospacing="1" w:line="240" w:lineRule="auto"/>
        <w:ind w:left="0"/>
        <w:rPr>
          <w:ins w:id="180" w:author="Unknown"/>
          <w:rFonts w:ascii="Times New Roman" w:eastAsia="Times New Roman" w:hAnsi="Times New Roman" w:cs="Times New Roman"/>
          <w:sz w:val="24"/>
          <w:szCs w:val="24"/>
          <w:lang w:eastAsia="en-AU"/>
        </w:rPr>
      </w:pPr>
      <w:ins w:id="181" w:author="Unknown">
        <w:r w:rsidRPr="00AF3940">
          <w:rPr>
            <w:rFonts w:ascii="Times New Roman" w:eastAsia="Times New Roman" w:hAnsi="Times New Roman" w:cs="Times New Roman"/>
            <w:sz w:val="24"/>
            <w:szCs w:val="24"/>
            <w:lang w:eastAsia="en-AU"/>
          </w:rPr>
          <w:t>Signal’s frequency;</w:t>
        </w:r>
      </w:ins>
    </w:p>
    <w:p w:rsidR="00AF3940" w:rsidRPr="00AF3940" w:rsidRDefault="00AF3940" w:rsidP="00AF3940">
      <w:pPr>
        <w:numPr>
          <w:ilvl w:val="0"/>
          <w:numId w:val="8"/>
        </w:numPr>
        <w:spacing w:before="100" w:beforeAutospacing="1" w:after="100" w:afterAutospacing="1" w:line="240" w:lineRule="auto"/>
        <w:ind w:left="0"/>
        <w:rPr>
          <w:ins w:id="182" w:author="Unknown"/>
          <w:rFonts w:ascii="Times New Roman" w:eastAsia="Times New Roman" w:hAnsi="Times New Roman" w:cs="Times New Roman"/>
          <w:sz w:val="24"/>
          <w:szCs w:val="24"/>
          <w:lang w:eastAsia="en-AU"/>
        </w:rPr>
      </w:pPr>
      <w:ins w:id="183" w:author="Unknown">
        <w:r w:rsidRPr="00AF3940">
          <w:rPr>
            <w:rFonts w:ascii="Times New Roman" w:eastAsia="Times New Roman" w:hAnsi="Times New Roman" w:cs="Times New Roman"/>
            <w:sz w:val="24"/>
            <w:szCs w:val="24"/>
            <w:lang w:eastAsia="en-AU"/>
          </w:rPr>
          <w:t>Duty cycle;</w:t>
        </w:r>
      </w:ins>
    </w:p>
    <w:p w:rsidR="00AF3940" w:rsidRPr="00AF3940" w:rsidRDefault="00AF3940" w:rsidP="00AF3940">
      <w:pPr>
        <w:numPr>
          <w:ilvl w:val="0"/>
          <w:numId w:val="8"/>
        </w:numPr>
        <w:spacing w:before="100" w:beforeAutospacing="1" w:after="100" w:afterAutospacing="1" w:line="240" w:lineRule="auto"/>
        <w:ind w:left="0"/>
        <w:rPr>
          <w:ins w:id="184" w:author="Unknown"/>
          <w:rFonts w:ascii="Times New Roman" w:eastAsia="Times New Roman" w:hAnsi="Times New Roman" w:cs="Times New Roman"/>
          <w:sz w:val="24"/>
          <w:szCs w:val="24"/>
          <w:lang w:eastAsia="en-AU"/>
        </w:rPr>
      </w:pPr>
      <w:ins w:id="185" w:author="Unknown">
        <w:r w:rsidRPr="00AF3940">
          <w:rPr>
            <w:rFonts w:ascii="Times New Roman" w:eastAsia="Times New Roman" w:hAnsi="Times New Roman" w:cs="Times New Roman"/>
            <w:sz w:val="24"/>
            <w:szCs w:val="24"/>
            <w:lang w:eastAsia="en-AU"/>
          </w:rPr>
          <w:t>PWM channel;</w:t>
        </w:r>
      </w:ins>
    </w:p>
    <w:p w:rsidR="00AF3940" w:rsidRPr="00AF3940" w:rsidRDefault="00AF3940" w:rsidP="00AF3940">
      <w:pPr>
        <w:numPr>
          <w:ilvl w:val="0"/>
          <w:numId w:val="8"/>
        </w:numPr>
        <w:spacing w:before="100" w:beforeAutospacing="1" w:after="100" w:afterAutospacing="1" w:line="240" w:lineRule="auto"/>
        <w:ind w:left="0"/>
        <w:rPr>
          <w:ins w:id="186" w:author="Unknown"/>
          <w:rFonts w:ascii="Times New Roman" w:eastAsia="Times New Roman" w:hAnsi="Times New Roman" w:cs="Times New Roman"/>
          <w:sz w:val="24"/>
          <w:szCs w:val="24"/>
          <w:lang w:eastAsia="en-AU"/>
        </w:rPr>
      </w:pPr>
      <w:ins w:id="187" w:author="Unknown">
        <w:r w:rsidRPr="00AF3940">
          <w:rPr>
            <w:rFonts w:ascii="Times New Roman" w:eastAsia="Times New Roman" w:hAnsi="Times New Roman" w:cs="Times New Roman"/>
            <w:sz w:val="24"/>
            <w:szCs w:val="24"/>
            <w:lang w:eastAsia="en-AU"/>
          </w:rPr>
          <w:t>GPIO where you want to output the signal.</w:t>
        </w:r>
      </w:ins>
    </w:p>
    <w:p w:rsidR="00AF3940" w:rsidRPr="00AF3940" w:rsidRDefault="00AF3940" w:rsidP="00AF3940">
      <w:pPr>
        <w:spacing w:before="330" w:after="330" w:line="240" w:lineRule="auto"/>
        <w:outlineLvl w:val="2"/>
        <w:rPr>
          <w:ins w:id="188" w:author="Unknown"/>
          <w:rFonts w:ascii="Georgia" w:eastAsia="Times New Roman" w:hAnsi="Georgia" w:cs="Times New Roman"/>
          <w:b/>
          <w:bCs/>
          <w:color w:val="FF9102"/>
          <w:sz w:val="38"/>
          <w:szCs w:val="38"/>
          <w:lang w:eastAsia="en-AU"/>
        </w:rPr>
      </w:pPr>
      <w:ins w:id="189" w:author="Unknown">
        <w:r w:rsidRPr="00AF3940">
          <w:rPr>
            <w:rFonts w:ascii="Georgia" w:eastAsia="Times New Roman" w:hAnsi="Georgia" w:cs="Times New Roman"/>
            <w:b/>
            <w:bCs/>
            <w:color w:val="FF9102"/>
            <w:sz w:val="38"/>
            <w:szCs w:val="38"/>
            <w:lang w:eastAsia="en-AU"/>
          </w:rPr>
          <w:t>Serial</w:t>
        </w:r>
      </w:ins>
    </w:p>
    <w:p w:rsidR="00AF3940" w:rsidRPr="00AF3940" w:rsidRDefault="00AF3940" w:rsidP="00AF3940">
      <w:pPr>
        <w:spacing w:after="360" w:line="240" w:lineRule="auto"/>
        <w:rPr>
          <w:ins w:id="190" w:author="Unknown"/>
          <w:rFonts w:ascii="Times New Roman" w:eastAsia="Times New Roman" w:hAnsi="Times New Roman" w:cs="Times New Roman"/>
          <w:sz w:val="24"/>
          <w:szCs w:val="24"/>
          <w:lang w:eastAsia="en-AU"/>
        </w:rPr>
      </w:pPr>
      <w:ins w:id="191" w:author="Unknown">
        <w:r w:rsidRPr="00AF3940">
          <w:rPr>
            <w:rFonts w:ascii="Times New Roman" w:eastAsia="Times New Roman" w:hAnsi="Times New Roman" w:cs="Times New Roman"/>
            <w:sz w:val="24"/>
            <w:szCs w:val="24"/>
            <w:lang w:eastAsia="en-AU"/>
          </w:rPr>
          <w:fldChar w:fldCharType="begin"/>
        </w:r>
        <w:r w:rsidRPr="00AF3940">
          <w:rPr>
            <w:rFonts w:ascii="Times New Roman" w:eastAsia="Times New Roman" w:hAnsi="Times New Roman" w:cs="Times New Roman"/>
            <w:sz w:val="24"/>
            <w:szCs w:val="24"/>
            <w:lang w:eastAsia="en-AU"/>
          </w:rPr>
          <w:instrText xml:space="preserve"> HYPERLINK "https://circuits4you.com/2018/12/31/esp32-hardware-serial2-example/" \t "_blank" </w:instrText>
        </w:r>
        <w:r w:rsidRPr="00AF3940">
          <w:rPr>
            <w:rFonts w:ascii="Times New Roman" w:eastAsia="Times New Roman" w:hAnsi="Times New Roman" w:cs="Times New Roman"/>
            <w:sz w:val="24"/>
            <w:szCs w:val="24"/>
            <w:lang w:eastAsia="en-AU"/>
          </w:rPr>
          <w:fldChar w:fldCharType="separate"/>
        </w:r>
        <w:r w:rsidRPr="00AF3940">
          <w:rPr>
            <w:rFonts w:ascii="Times New Roman" w:eastAsia="Times New Roman" w:hAnsi="Times New Roman" w:cs="Times New Roman"/>
            <w:color w:val="BC360A"/>
            <w:sz w:val="24"/>
            <w:szCs w:val="24"/>
            <w:u w:val="single"/>
            <w:lang w:eastAsia="en-AU"/>
          </w:rPr>
          <w:t>Hardware Serial2 Example Code</w:t>
        </w:r>
        <w:r w:rsidRPr="00AF3940">
          <w:rPr>
            <w:rFonts w:ascii="Times New Roman" w:eastAsia="Times New Roman" w:hAnsi="Times New Roman" w:cs="Times New Roman"/>
            <w:sz w:val="24"/>
            <w:szCs w:val="24"/>
            <w:lang w:eastAsia="en-AU"/>
          </w:rPr>
          <w:fldChar w:fldCharType="end"/>
        </w:r>
      </w:ins>
    </w:p>
    <w:p w:rsidR="00AF3940" w:rsidRPr="00AF3940" w:rsidRDefault="00AF3940" w:rsidP="00AF3940">
      <w:pPr>
        <w:spacing w:after="360" w:line="240" w:lineRule="auto"/>
        <w:rPr>
          <w:ins w:id="192" w:author="Unknown"/>
          <w:rFonts w:ascii="Times New Roman" w:eastAsia="Times New Roman" w:hAnsi="Times New Roman" w:cs="Times New Roman"/>
          <w:sz w:val="24"/>
          <w:szCs w:val="24"/>
          <w:lang w:eastAsia="en-AU"/>
        </w:rPr>
      </w:pPr>
      <w:ins w:id="193" w:author="Unknown">
        <w:r w:rsidRPr="00AF3940">
          <w:rPr>
            <w:rFonts w:ascii="Times New Roman" w:eastAsia="Times New Roman" w:hAnsi="Times New Roman" w:cs="Times New Roman"/>
            <w:sz w:val="24"/>
            <w:szCs w:val="24"/>
            <w:lang w:eastAsia="en-AU"/>
          </w:rPr>
          <w:t>ESP32 has three serial ports</w:t>
        </w:r>
      </w:ins>
    </w:p>
    <w:p w:rsidR="00AF3940" w:rsidRPr="00AF3940" w:rsidRDefault="00AF3940" w:rsidP="00AF3940">
      <w:pPr>
        <w:spacing w:after="360" w:line="240" w:lineRule="auto"/>
        <w:rPr>
          <w:ins w:id="194" w:author="Unknown"/>
          <w:rFonts w:ascii="Times New Roman" w:eastAsia="Times New Roman" w:hAnsi="Times New Roman" w:cs="Times New Roman"/>
          <w:sz w:val="24"/>
          <w:szCs w:val="24"/>
          <w:lang w:eastAsia="en-AU"/>
        </w:rPr>
      </w:pPr>
      <w:ins w:id="195" w:author="Unknown">
        <w:r w:rsidRPr="00AF3940">
          <w:rPr>
            <w:rFonts w:ascii="Times New Roman" w:eastAsia="Times New Roman" w:hAnsi="Times New Roman" w:cs="Times New Roman"/>
            <w:sz w:val="24"/>
            <w:szCs w:val="24"/>
            <w:lang w:eastAsia="en-AU"/>
          </w:rPr>
          <w:t>First Serial RX0, TX0 is used for programming,</w:t>
        </w:r>
      </w:ins>
    </w:p>
    <w:p w:rsidR="00AF3940" w:rsidRPr="00AF3940" w:rsidRDefault="00AF3940" w:rsidP="00AF3940">
      <w:pPr>
        <w:numPr>
          <w:ilvl w:val="0"/>
          <w:numId w:val="9"/>
        </w:numPr>
        <w:spacing w:before="100" w:beforeAutospacing="1" w:after="100" w:afterAutospacing="1" w:line="240" w:lineRule="auto"/>
        <w:ind w:left="0"/>
        <w:rPr>
          <w:ins w:id="196" w:author="Unknown"/>
          <w:rFonts w:ascii="Times New Roman" w:eastAsia="Times New Roman" w:hAnsi="Times New Roman" w:cs="Times New Roman"/>
          <w:sz w:val="24"/>
          <w:szCs w:val="24"/>
          <w:lang w:eastAsia="en-AU"/>
        </w:rPr>
      </w:pPr>
      <w:ins w:id="197" w:author="Unknown">
        <w:r w:rsidRPr="00AF3940">
          <w:rPr>
            <w:rFonts w:ascii="Times New Roman" w:eastAsia="Times New Roman" w:hAnsi="Times New Roman" w:cs="Times New Roman"/>
            <w:b/>
            <w:bCs/>
            <w:sz w:val="24"/>
            <w:szCs w:val="24"/>
            <w:lang w:eastAsia="en-AU"/>
          </w:rPr>
          <w:lastRenderedPageBreak/>
          <w:t>GPIO3 (U0RXD)</w:t>
        </w:r>
      </w:ins>
    </w:p>
    <w:p w:rsidR="00AF3940" w:rsidRPr="00AF3940" w:rsidRDefault="00AF3940" w:rsidP="00AF3940">
      <w:pPr>
        <w:numPr>
          <w:ilvl w:val="0"/>
          <w:numId w:val="9"/>
        </w:numPr>
        <w:spacing w:before="100" w:beforeAutospacing="1" w:after="100" w:afterAutospacing="1" w:line="240" w:lineRule="auto"/>
        <w:ind w:left="0"/>
        <w:rPr>
          <w:ins w:id="198" w:author="Unknown"/>
          <w:rFonts w:ascii="Times New Roman" w:eastAsia="Times New Roman" w:hAnsi="Times New Roman" w:cs="Times New Roman"/>
          <w:sz w:val="24"/>
          <w:szCs w:val="24"/>
          <w:lang w:eastAsia="en-AU"/>
        </w:rPr>
      </w:pPr>
      <w:ins w:id="199" w:author="Unknown">
        <w:r w:rsidRPr="00AF3940">
          <w:rPr>
            <w:rFonts w:ascii="Times New Roman" w:eastAsia="Times New Roman" w:hAnsi="Times New Roman" w:cs="Times New Roman"/>
            <w:b/>
            <w:bCs/>
            <w:sz w:val="24"/>
            <w:szCs w:val="24"/>
            <w:lang w:eastAsia="en-AU"/>
          </w:rPr>
          <w:t>GPIO1(U0TXD)</w:t>
        </w:r>
      </w:ins>
    </w:p>
    <w:p w:rsidR="00AF3940" w:rsidRPr="00AF3940" w:rsidRDefault="00AF3940" w:rsidP="00AF3940">
      <w:pPr>
        <w:spacing w:after="360" w:line="240" w:lineRule="auto"/>
        <w:rPr>
          <w:ins w:id="200" w:author="Unknown"/>
          <w:rFonts w:ascii="Times New Roman" w:eastAsia="Times New Roman" w:hAnsi="Times New Roman" w:cs="Times New Roman"/>
          <w:sz w:val="24"/>
          <w:szCs w:val="24"/>
          <w:lang w:eastAsia="en-AU"/>
        </w:rPr>
      </w:pPr>
      <w:ins w:id="201" w:author="Unknown">
        <w:r w:rsidRPr="00AF3940">
          <w:rPr>
            <w:rFonts w:ascii="Times New Roman" w:eastAsia="Times New Roman" w:hAnsi="Times New Roman" w:cs="Times New Roman"/>
            <w:sz w:val="24"/>
            <w:szCs w:val="24"/>
            <w:lang w:eastAsia="en-AU"/>
          </w:rPr>
          <w:t>Another Serial port is available on</w:t>
        </w:r>
      </w:ins>
    </w:p>
    <w:p w:rsidR="00AF3940" w:rsidRPr="00AF3940" w:rsidRDefault="00AF3940" w:rsidP="00AF3940">
      <w:pPr>
        <w:numPr>
          <w:ilvl w:val="0"/>
          <w:numId w:val="10"/>
        </w:numPr>
        <w:spacing w:before="100" w:beforeAutospacing="1" w:after="100" w:afterAutospacing="1" w:line="240" w:lineRule="auto"/>
        <w:ind w:left="0"/>
        <w:rPr>
          <w:ins w:id="202" w:author="Unknown"/>
          <w:rFonts w:ascii="Times New Roman" w:eastAsia="Times New Roman" w:hAnsi="Times New Roman" w:cs="Times New Roman"/>
          <w:sz w:val="24"/>
          <w:szCs w:val="24"/>
          <w:lang w:eastAsia="en-AU"/>
        </w:rPr>
      </w:pPr>
      <w:ins w:id="203" w:author="Unknown">
        <w:r w:rsidRPr="00AF3940">
          <w:rPr>
            <w:rFonts w:ascii="Times New Roman" w:eastAsia="Times New Roman" w:hAnsi="Times New Roman" w:cs="Times New Roman"/>
            <w:b/>
            <w:bCs/>
            <w:sz w:val="24"/>
            <w:szCs w:val="24"/>
            <w:lang w:eastAsia="en-AU"/>
          </w:rPr>
          <w:t>GPIO16 (U2RXD).</w:t>
        </w:r>
      </w:ins>
    </w:p>
    <w:p w:rsidR="00AF3940" w:rsidRPr="00AF3940" w:rsidRDefault="00AF3940" w:rsidP="00AF3940">
      <w:pPr>
        <w:numPr>
          <w:ilvl w:val="0"/>
          <w:numId w:val="10"/>
        </w:numPr>
        <w:spacing w:before="100" w:beforeAutospacing="1" w:after="100" w:afterAutospacing="1" w:line="240" w:lineRule="auto"/>
        <w:ind w:left="0"/>
        <w:rPr>
          <w:ins w:id="204" w:author="Unknown"/>
          <w:rFonts w:ascii="Times New Roman" w:eastAsia="Times New Roman" w:hAnsi="Times New Roman" w:cs="Times New Roman"/>
          <w:sz w:val="24"/>
          <w:szCs w:val="24"/>
          <w:lang w:eastAsia="en-AU"/>
        </w:rPr>
      </w:pPr>
      <w:ins w:id="205" w:author="Unknown">
        <w:r w:rsidRPr="00AF3940">
          <w:rPr>
            <w:rFonts w:ascii="Times New Roman" w:eastAsia="Times New Roman" w:hAnsi="Times New Roman" w:cs="Times New Roman"/>
            <w:b/>
            <w:bCs/>
            <w:sz w:val="24"/>
            <w:szCs w:val="24"/>
            <w:lang w:eastAsia="en-AU"/>
          </w:rPr>
          <w:t>GIIO17 (U2TXD).</w:t>
        </w:r>
      </w:ins>
    </w:p>
    <w:p w:rsidR="00AF3940" w:rsidRPr="00AF3940" w:rsidRDefault="00AF3940" w:rsidP="00AF3940">
      <w:pPr>
        <w:spacing w:after="360" w:line="240" w:lineRule="auto"/>
        <w:rPr>
          <w:ins w:id="206" w:author="Unknown"/>
          <w:rFonts w:ascii="Times New Roman" w:eastAsia="Times New Roman" w:hAnsi="Times New Roman" w:cs="Times New Roman"/>
          <w:sz w:val="24"/>
          <w:szCs w:val="24"/>
          <w:lang w:eastAsia="en-AU"/>
        </w:rPr>
      </w:pPr>
      <w:proofErr w:type="gramStart"/>
      <w:ins w:id="207" w:author="Unknown">
        <w:r w:rsidRPr="00AF3940">
          <w:rPr>
            <w:rFonts w:ascii="Times New Roman" w:eastAsia="Times New Roman" w:hAnsi="Times New Roman" w:cs="Times New Roman"/>
            <w:sz w:val="24"/>
            <w:szCs w:val="24"/>
            <w:lang w:eastAsia="en-AU"/>
          </w:rPr>
          <w:t>When programming it is named as Serial2.</w:t>
        </w:r>
        <w:proofErr w:type="gramEnd"/>
      </w:ins>
    </w:p>
    <w:p w:rsidR="00AF3940" w:rsidRPr="00AF3940" w:rsidRDefault="00AF3940" w:rsidP="00AF3940">
      <w:pPr>
        <w:spacing w:before="330" w:after="330" w:line="240" w:lineRule="auto"/>
        <w:outlineLvl w:val="2"/>
        <w:rPr>
          <w:ins w:id="208" w:author="Unknown"/>
          <w:rFonts w:ascii="Georgia" w:eastAsia="Times New Roman" w:hAnsi="Georgia" w:cs="Times New Roman"/>
          <w:b/>
          <w:bCs/>
          <w:color w:val="FF9102"/>
          <w:sz w:val="38"/>
          <w:szCs w:val="38"/>
          <w:lang w:eastAsia="en-AU"/>
        </w:rPr>
      </w:pPr>
      <w:ins w:id="209" w:author="Unknown">
        <w:r w:rsidRPr="00AF3940">
          <w:rPr>
            <w:rFonts w:ascii="Georgia" w:eastAsia="Times New Roman" w:hAnsi="Georgia" w:cs="Times New Roman"/>
            <w:b/>
            <w:bCs/>
            <w:color w:val="FF9102"/>
            <w:sz w:val="38"/>
            <w:szCs w:val="38"/>
            <w:lang w:eastAsia="en-AU"/>
          </w:rPr>
          <w:t>I2C</w:t>
        </w:r>
      </w:ins>
    </w:p>
    <w:p w:rsidR="00AF3940" w:rsidRPr="00AF3940" w:rsidRDefault="00AF3940" w:rsidP="00AF3940">
      <w:pPr>
        <w:spacing w:after="360" w:line="240" w:lineRule="auto"/>
        <w:jc w:val="both"/>
        <w:rPr>
          <w:ins w:id="210" w:author="Unknown"/>
          <w:rFonts w:ascii="Times New Roman" w:eastAsia="Times New Roman" w:hAnsi="Times New Roman" w:cs="Times New Roman"/>
          <w:sz w:val="24"/>
          <w:szCs w:val="24"/>
          <w:lang w:eastAsia="en-AU"/>
        </w:rPr>
      </w:pPr>
      <w:ins w:id="211" w:author="Unknown">
        <w:r w:rsidRPr="00AF3940">
          <w:rPr>
            <w:rFonts w:ascii="Times New Roman" w:eastAsia="Times New Roman" w:hAnsi="Times New Roman" w:cs="Times New Roman"/>
            <w:sz w:val="24"/>
            <w:szCs w:val="24"/>
            <w:lang w:eastAsia="en-AU"/>
          </w:rPr>
          <w:t>When using the ESP32 with the Arduino IDE, you should use the ESP32 I2C default pins (supported by the Wire library):</w:t>
        </w:r>
      </w:ins>
    </w:p>
    <w:p w:rsidR="00AF3940" w:rsidRPr="00AF3940" w:rsidRDefault="00AF3940" w:rsidP="00AF3940">
      <w:pPr>
        <w:numPr>
          <w:ilvl w:val="0"/>
          <w:numId w:val="11"/>
        </w:numPr>
        <w:spacing w:before="100" w:beforeAutospacing="1" w:after="100" w:afterAutospacing="1" w:line="240" w:lineRule="auto"/>
        <w:ind w:left="0"/>
        <w:rPr>
          <w:ins w:id="212" w:author="Unknown"/>
          <w:rFonts w:ascii="Times New Roman" w:eastAsia="Times New Roman" w:hAnsi="Times New Roman" w:cs="Times New Roman"/>
          <w:sz w:val="24"/>
          <w:szCs w:val="24"/>
          <w:lang w:eastAsia="en-AU"/>
        </w:rPr>
      </w:pPr>
      <w:ins w:id="213" w:author="Unknown">
        <w:r w:rsidRPr="00AF3940">
          <w:rPr>
            <w:rFonts w:ascii="Times New Roman" w:eastAsia="Times New Roman" w:hAnsi="Times New Roman" w:cs="Times New Roman"/>
            <w:sz w:val="24"/>
            <w:szCs w:val="24"/>
            <w:lang w:eastAsia="en-AU"/>
          </w:rPr>
          <w:t>GPIO 21 (SDA)</w:t>
        </w:r>
      </w:ins>
    </w:p>
    <w:p w:rsidR="00AF3940" w:rsidRPr="00AF3940" w:rsidRDefault="00AF3940" w:rsidP="00AF3940">
      <w:pPr>
        <w:numPr>
          <w:ilvl w:val="0"/>
          <w:numId w:val="11"/>
        </w:numPr>
        <w:spacing w:before="100" w:beforeAutospacing="1" w:after="100" w:afterAutospacing="1" w:line="240" w:lineRule="auto"/>
        <w:ind w:left="0"/>
        <w:rPr>
          <w:ins w:id="214" w:author="Unknown"/>
          <w:rFonts w:ascii="Times New Roman" w:eastAsia="Times New Roman" w:hAnsi="Times New Roman" w:cs="Times New Roman"/>
          <w:sz w:val="24"/>
          <w:szCs w:val="24"/>
          <w:lang w:eastAsia="en-AU"/>
        </w:rPr>
      </w:pPr>
      <w:ins w:id="215" w:author="Unknown">
        <w:r w:rsidRPr="00AF3940">
          <w:rPr>
            <w:rFonts w:ascii="Times New Roman" w:eastAsia="Times New Roman" w:hAnsi="Times New Roman" w:cs="Times New Roman"/>
            <w:sz w:val="24"/>
            <w:szCs w:val="24"/>
            <w:lang w:eastAsia="en-AU"/>
          </w:rPr>
          <w:t>GPIO 22 (SCL)</w:t>
        </w:r>
      </w:ins>
    </w:p>
    <w:p w:rsidR="00AF3940" w:rsidRPr="00AF3940" w:rsidRDefault="00AF3940" w:rsidP="00AF3940">
      <w:pPr>
        <w:spacing w:before="330" w:after="330" w:line="240" w:lineRule="auto"/>
        <w:outlineLvl w:val="2"/>
        <w:rPr>
          <w:ins w:id="216" w:author="Unknown"/>
          <w:rFonts w:ascii="Georgia" w:eastAsia="Times New Roman" w:hAnsi="Georgia" w:cs="Times New Roman"/>
          <w:b/>
          <w:bCs/>
          <w:color w:val="FF9102"/>
          <w:sz w:val="38"/>
          <w:szCs w:val="38"/>
          <w:lang w:eastAsia="en-AU"/>
        </w:rPr>
      </w:pPr>
      <w:ins w:id="217" w:author="Unknown">
        <w:r w:rsidRPr="00AF3940">
          <w:rPr>
            <w:rFonts w:ascii="Georgia" w:eastAsia="Times New Roman" w:hAnsi="Georgia" w:cs="Times New Roman"/>
            <w:b/>
            <w:bCs/>
            <w:color w:val="FF9102"/>
            <w:sz w:val="38"/>
            <w:szCs w:val="38"/>
            <w:lang w:eastAsia="en-AU"/>
          </w:rPr>
          <w:t>SPI</w:t>
        </w:r>
      </w:ins>
    </w:p>
    <w:p w:rsidR="00AF3940" w:rsidRPr="00AF3940" w:rsidRDefault="00AF3940" w:rsidP="00AF3940">
      <w:pPr>
        <w:spacing w:after="360" w:line="240" w:lineRule="auto"/>
        <w:rPr>
          <w:ins w:id="218" w:author="Unknown"/>
          <w:rFonts w:ascii="Times New Roman" w:eastAsia="Times New Roman" w:hAnsi="Times New Roman" w:cs="Times New Roman"/>
          <w:sz w:val="24"/>
          <w:szCs w:val="24"/>
          <w:lang w:eastAsia="en-AU"/>
        </w:rPr>
      </w:pPr>
      <w:ins w:id="219" w:author="Unknown">
        <w:r w:rsidRPr="00AF3940">
          <w:rPr>
            <w:rFonts w:ascii="Times New Roman" w:eastAsia="Times New Roman" w:hAnsi="Times New Roman" w:cs="Times New Roman"/>
            <w:sz w:val="24"/>
            <w:szCs w:val="24"/>
            <w:lang w:eastAsia="en-AU"/>
          </w:rPr>
          <w:t>By default, the pin mapping for SPI is:</w:t>
        </w:r>
      </w:ins>
    </w:p>
    <w:tbl>
      <w:tblPr>
        <w:tblW w:w="9060"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1364"/>
        <w:gridCol w:w="1924"/>
        <w:gridCol w:w="1924"/>
        <w:gridCol w:w="1924"/>
        <w:gridCol w:w="1924"/>
      </w:tblGrid>
      <w:tr w:rsidR="00AF3940" w:rsidRPr="00AF3940" w:rsidTr="00AF3940">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b/>
                <w:bCs/>
                <w:sz w:val="21"/>
                <w:szCs w:val="21"/>
                <w:lang w:eastAsia="en-AU"/>
              </w:rPr>
              <w:t>SPI</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b/>
                <w:bCs/>
                <w:sz w:val="21"/>
                <w:szCs w:val="21"/>
                <w:lang w:eastAsia="en-AU"/>
              </w:rPr>
              <w:t>MOSI</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b/>
                <w:bCs/>
                <w:sz w:val="21"/>
                <w:szCs w:val="21"/>
                <w:lang w:eastAsia="en-AU"/>
              </w:rPr>
              <w:t>MISO</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b/>
                <w:bCs/>
                <w:sz w:val="21"/>
                <w:szCs w:val="21"/>
                <w:lang w:eastAsia="en-AU"/>
              </w:rPr>
              <w:t>CLK</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b/>
                <w:bCs/>
                <w:sz w:val="21"/>
                <w:szCs w:val="21"/>
                <w:lang w:eastAsia="en-AU"/>
              </w:rPr>
              <w:t>CS</w:t>
            </w:r>
          </w:p>
        </w:tc>
      </w:tr>
      <w:tr w:rsidR="00AF3940" w:rsidRPr="00AF3940" w:rsidTr="00AF3940">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b/>
                <w:bCs/>
                <w:sz w:val="21"/>
                <w:szCs w:val="21"/>
                <w:lang w:eastAsia="en-AU"/>
              </w:rPr>
              <w:t>VSPI</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sz w:val="21"/>
                <w:szCs w:val="21"/>
                <w:lang w:eastAsia="en-AU"/>
              </w:rPr>
              <w:t>GPIO 23</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sz w:val="21"/>
                <w:szCs w:val="21"/>
                <w:lang w:eastAsia="en-AU"/>
              </w:rPr>
              <w:t>GPIO 19</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sz w:val="21"/>
                <w:szCs w:val="21"/>
                <w:lang w:eastAsia="en-AU"/>
              </w:rPr>
              <w:t>GPIO 18</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sz w:val="21"/>
                <w:szCs w:val="21"/>
                <w:lang w:eastAsia="en-AU"/>
              </w:rPr>
              <w:t>GPIO 5</w:t>
            </w:r>
          </w:p>
        </w:tc>
      </w:tr>
      <w:tr w:rsidR="00AF3940" w:rsidRPr="00AF3940" w:rsidTr="00AF3940">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b/>
                <w:bCs/>
                <w:sz w:val="21"/>
                <w:szCs w:val="21"/>
                <w:lang w:eastAsia="en-AU"/>
              </w:rPr>
              <w:t>HSPI</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sz w:val="21"/>
                <w:szCs w:val="21"/>
                <w:lang w:eastAsia="en-AU"/>
              </w:rPr>
              <w:t>GPIO 13</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sz w:val="21"/>
                <w:szCs w:val="21"/>
                <w:lang w:eastAsia="en-AU"/>
              </w:rPr>
              <w:t>GPIO 12</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sz w:val="21"/>
                <w:szCs w:val="21"/>
                <w:lang w:eastAsia="en-AU"/>
              </w:rPr>
              <w:t>GPIO 14</w:t>
            </w:r>
          </w:p>
        </w:tc>
        <w:tc>
          <w:tcPr>
            <w:tcW w:w="0" w:type="auto"/>
            <w:tcBorders>
              <w:top w:val="single" w:sz="6" w:space="0" w:color="EDEDED"/>
            </w:tcBorders>
            <w:tcMar>
              <w:top w:w="90" w:type="dxa"/>
              <w:left w:w="0" w:type="dxa"/>
              <w:bottom w:w="90" w:type="dxa"/>
              <w:right w:w="150" w:type="dxa"/>
            </w:tcMar>
            <w:vAlign w:val="center"/>
            <w:hideMark/>
          </w:tcPr>
          <w:p w:rsidR="00AF3940" w:rsidRPr="00AF3940" w:rsidRDefault="00AF3940" w:rsidP="00AF3940">
            <w:pPr>
              <w:spacing w:after="300" w:line="480" w:lineRule="auto"/>
              <w:rPr>
                <w:rFonts w:ascii="Times New Roman" w:eastAsia="Times New Roman" w:hAnsi="Times New Roman" w:cs="Times New Roman"/>
                <w:sz w:val="21"/>
                <w:szCs w:val="21"/>
                <w:lang w:eastAsia="en-AU"/>
              </w:rPr>
            </w:pPr>
            <w:r w:rsidRPr="00AF3940">
              <w:rPr>
                <w:rFonts w:ascii="Times New Roman" w:eastAsia="Times New Roman" w:hAnsi="Times New Roman" w:cs="Times New Roman"/>
                <w:sz w:val="21"/>
                <w:szCs w:val="21"/>
                <w:lang w:eastAsia="en-AU"/>
              </w:rPr>
              <w:t>GPIO 15</w:t>
            </w:r>
          </w:p>
        </w:tc>
      </w:tr>
    </w:tbl>
    <w:p w:rsidR="00AF3940" w:rsidRPr="00AF3940" w:rsidRDefault="00AF3940" w:rsidP="00AF3940">
      <w:pPr>
        <w:spacing w:before="330" w:after="330" w:line="240" w:lineRule="auto"/>
        <w:outlineLvl w:val="2"/>
        <w:rPr>
          <w:ins w:id="220" w:author="Unknown"/>
          <w:rFonts w:ascii="Georgia" w:eastAsia="Times New Roman" w:hAnsi="Georgia" w:cs="Times New Roman"/>
          <w:b/>
          <w:bCs/>
          <w:color w:val="FF9102"/>
          <w:sz w:val="38"/>
          <w:szCs w:val="38"/>
          <w:lang w:eastAsia="en-AU"/>
        </w:rPr>
      </w:pPr>
      <w:ins w:id="221" w:author="Unknown">
        <w:r w:rsidRPr="00AF3940">
          <w:rPr>
            <w:rFonts w:ascii="Georgia" w:eastAsia="Times New Roman" w:hAnsi="Georgia" w:cs="Times New Roman"/>
            <w:b/>
            <w:bCs/>
            <w:color w:val="FF9102"/>
            <w:sz w:val="38"/>
            <w:szCs w:val="38"/>
            <w:lang w:eastAsia="en-AU"/>
          </w:rPr>
          <w:t>Interrupts</w:t>
        </w:r>
      </w:ins>
    </w:p>
    <w:p w:rsidR="00AF3940" w:rsidRPr="00AF3940" w:rsidRDefault="00AF3940" w:rsidP="00AF3940">
      <w:pPr>
        <w:spacing w:after="360" w:line="240" w:lineRule="auto"/>
        <w:rPr>
          <w:ins w:id="222" w:author="Unknown"/>
          <w:rFonts w:ascii="Times New Roman" w:eastAsia="Times New Roman" w:hAnsi="Times New Roman" w:cs="Times New Roman"/>
          <w:sz w:val="24"/>
          <w:szCs w:val="24"/>
          <w:lang w:eastAsia="en-AU"/>
        </w:rPr>
      </w:pPr>
      <w:ins w:id="223" w:author="Unknown">
        <w:r w:rsidRPr="00AF3940">
          <w:rPr>
            <w:rFonts w:ascii="Times New Roman" w:eastAsia="Times New Roman" w:hAnsi="Times New Roman" w:cs="Times New Roman"/>
            <w:sz w:val="24"/>
            <w:szCs w:val="24"/>
            <w:lang w:eastAsia="en-AU"/>
          </w:rPr>
          <w:t>All GPIOs can be configured as interrupts.</w:t>
        </w:r>
      </w:ins>
    </w:p>
    <w:p w:rsidR="00AF3940" w:rsidRPr="00AF3940" w:rsidRDefault="00AF3940" w:rsidP="00AF3940">
      <w:pPr>
        <w:spacing w:before="330" w:after="330" w:line="240" w:lineRule="auto"/>
        <w:outlineLvl w:val="2"/>
        <w:rPr>
          <w:ins w:id="224" w:author="Unknown"/>
          <w:rFonts w:ascii="Georgia" w:eastAsia="Times New Roman" w:hAnsi="Georgia" w:cs="Times New Roman"/>
          <w:b/>
          <w:bCs/>
          <w:color w:val="FF9102"/>
          <w:sz w:val="38"/>
          <w:szCs w:val="38"/>
          <w:lang w:eastAsia="en-AU"/>
        </w:rPr>
      </w:pPr>
      <w:ins w:id="225" w:author="Unknown">
        <w:r w:rsidRPr="00AF3940">
          <w:rPr>
            <w:rFonts w:ascii="Georgia" w:eastAsia="Times New Roman" w:hAnsi="Georgia" w:cs="Times New Roman"/>
            <w:b/>
            <w:bCs/>
            <w:color w:val="FF9102"/>
            <w:sz w:val="38"/>
            <w:szCs w:val="38"/>
            <w:lang w:eastAsia="en-AU"/>
          </w:rPr>
          <w:t>Enable (EN)</w:t>
        </w:r>
      </w:ins>
    </w:p>
    <w:p w:rsidR="00AF3940" w:rsidRPr="00AF3940" w:rsidRDefault="00AF3940" w:rsidP="00AF3940">
      <w:pPr>
        <w:spacing w:after="360" w:line="240" w:lineRule="auto"/>
        <w:jc w:val="both"/>
        <w:rPr>
          <w:ins w:id="226" w:author="Unknown"/>
          <w:rFonts w:ascii="Times New Roman" w:eastAsia="Times New Roman" w:hAnsi="Times New Roman" w:cs="Times New Roman"/>
          <w:sz w:val="24"/>
          <w:szCs w:val="24"/>
          <w:lang w:eastAsia="en-AU"/>
        </w:rPr>
      </w:pPr>
      <w:ins w:id="227" w:author="Unknown">
        <w:r w:rsidRPr="00AF3940">
          <w:rPr>
            <w:rFonts w:ascii="Times New Roman" w:eastAsia="Times New Roman" w:hAnsi="Times New Roman" w:cs="Times New Roman"/>
            <w:sz w:val="24"/>
            <w:szCs w:val="24"/>
            <w:lang w:eastAsia="en-AU"/>
          </w:rPr>
          <w:t>Enable (EN) is the 3.3V regulator’s enable pin. It’s pulled up, so connect to ground to disable the 3.3V regulator. This means that you can use this pin connected to a pushbutton to restart your ESP32.</w:t>
        </w:r>
      </w:ins>
    </w:p>
    <w:p w:rsidR="00AF3940" w:rsidRPr="00AF3940" w:rsidRDefault="00AF3940" w:rsidP="00AF3940">
      <w:pPr>
        <w:spacing w:before="330" w:after="330" w:line="240" w:lineRule="auto"/>
        <w:jc w:val="both"/>
        <w:outlineLvl w:val="2"/>
        <w:rPr>
          <w:ins w:id="228" w:author="Unknown"/>
          <w:rFonts w:ascii="Georgia" w:eastAsia="Times New Roman" w:hAnsi="Georgia" w:cs="Times New Roman"/>
          <w:b/>
          <w:bCs/>
          <w:color w:val="FF9102"/>
          <w:sz w:val="38"/>
          <w:szCs w:val="38"/>
          <w:lang w:eastAsia="en-AU"/>
        </w:rPr>
      </w:pPr>
      <w:ins w:id="229" w:author="Unknown">
        <w:r w:rsidRPr="00AF3940">
          <w:rPr>
            <w:rFonts w:ascii="Georgia" w:eastAsia="Times New Roman" w:hAnsi="Georgia" w:cs="Times New Roman"/>
            <w:b/>
            <w:bCs/>
            <w:color w:val="FF9102"/>
            <w:sz w:val="38"/>
            <w:szCs w:val="38"/>
            <w:lang w:eastAsia="en-AU"/>
          </w:rPr>
          <w:t>GPIO current drawn</w:t>
        </w:r>
      </w:ins>
    </w:p>
    <w:p w:rsidR="00AF3940" w:rsidRPr="00AF3940" w:rsidRDefault="00AF3940" w:rsidP="00AF3940">
      <w:pPr>
        <w:spacing w:after="360" w:line="240" w:lineRule="auto"/>
        <w:jc w:val="both"/>
        <w:rPr>
          <w:ins w:id="230" w:author="Unknown"/>
          <w:rFonts w:ascii="Times New Roman" w:eastAsia="Times New Roman" w:hAnsi="Times New Roman" w:cs="Times New Roman"/>
          <w:sz w:val="24"/>
          <w:szCs w:val="24"/>
          <w:lang w:eastAsia="en-AU"/>
        </w:rPr>
      </w:pPr>
      <w:ins w:id="231" w:author="Unknown">
        <w:r w:rsidRPr="00AF3940">
          <w:rPr>
            <w:rFonts w:ascii="Times New Roman" w:eastAsia="Times New Roman" w:hAnsi="Times New Roman" w:cs="Times New Roman"/>
            <w:sz w:val="24"/>
            <w:szCs w:val="24"/>
            <w:lang w:eastAsia="en-AU"/>
          </w:rPr>
          <w:lastRenderedPageBreak/>
          <w:t>The absolute maximum current drawn per GPIO is source 40mA</w:t>
        </w:r>
        <w:proofErr w:type="gramStart"/>
        <w:r w:rsidRPr="00AF3940">
          <w:rPr>
            <w:rFonts w:ascii="Times New Roman" w:eastAsia="Times New Roman" w:hAnsi="Times New Roman" w:cs="Times New Roman"/>
            <w:sz w:val="24"/>
            <w:szCs w:val="24"/>
            <w:lang w:eastAsia="en-AU"/>
          </w:rPr>
          <w:t>  and</w:t>
        </w:r>
        <w:proofErr w:type="gramEnd"/>
        <w:r w:rsidRPr="00AF3940">
          <w:rPr>
            <w:rFonts w:ascii="Times New Roman" w:eastAsia="Times New Roman" w:hAnsi="Times New Roman" w:cs="Times New Roman"/>
            <w:sz w:val="24"/>
            <w:szCs w:val="24"/>
            <w:lang w:eastAsia="en-AU"/>
          </w:rPr>
          <w:t xml:space="preserve"> sink 28mAmp according to the “Recommended Operating Conditions” section in the ESP32 datasheet.</w:t>
        </w:r>
      </w:ins>
    </w:p>
    <w:p w:rsidR="00AF3940" w:rsidRPr="00AF3940" w:rsidRDefault="00AF3940" w:rsidP="00AF3940">
      <w:pPr>
        <w:numPr>
          <w:ilvl w:val="0"/>
          <w:numId w:val="12"/>
        </w:numPr>
        <w:spacing w:beforeAutospacing="1" w:after="0" w:afterAutospacing="1" w:line="240" w:lineRule="auto"/>
        <w:ind w:left="-600"/>
        <w:rPr>
          <w:ins w:id="232" w:author="Unknown"/>
          <w:rFonts w:ascii="Times New Roman" w:eastAsia="Times New Roman" w:hAnsi="Times New Roman" w:cs="Times New Roman"/>
          <w:sz w:val="24"/>
          <w:szCs w:val="24"/>
          <w:lang w:eastAsia="en-AU"/>
        </w:rPr>
      </w:pPr>
    </w:p>
    <w:p w:rsidR="00AF3940" w:rsidRPr="00AF3940" w:rsidRDefault="00AF3940" w:rsidP="00AF3940">
      <w:pPr>
        <w:numPr>
          <w:ilvl w:val="0"/>
          <w:numId w:val="12"/>
        </w:numPr>
        <w:spacing w:beforeAutospacing="1" w:after="0" w:afterAutospacing="1" w:line="240" w:lineRule="auto"/>
        <w:ind w:left="-600"/>
        <w:rPr>
          <w:ins w:id="233" w:author="Unknown"/>
          <w:rFonts w:ascii="Times New Roman" w:eastAsia="Times New Roman" w:hAnsi="Times New Roman" w:cs="Times New Roman"/>
          <w:sz w:val="24"/>
          <w:szCs w:val="24"/>
          <w:lang w:eastAsia="en-AU"/>
        </w:rPr>
      </w:pPr>
    </w:p>
    <w:p w:rsidR="00AF3940" w:rsidRPr="00AF3940" w:rsidRDefault="00AF3940" w:rsidP="00AF3940">
      <w:pPr>
        <w:numPr>
          <w:ilvl w:val="0"/>
          <w:numId w:val="12"/>
        </w:numPr>
        <w:spacing w:beforeAutospacing="1" w:after="0" w:afterAutospacing="1" w:line="240" w:lineRule="auto"/>
        <w:ind w:left="-600"/>
        <w:rPr>
          <w:ins w:id="234" w:author="Unknown"/>
          <w:rFonts w:ascii="Times New Roman" w:eastAsia="Times New Roman" w:hAnsi="Times New Roman" w:cs="Times New Roman"/>
          <w:sz w:val="24"/>
          <w:szCs w:val="24"/>
          <w:lang w:eastAsia="en-AU"/>
        </w:rPr>
      </w:pPr>
    </w:p>
    <w:p w:rsidR="00AF3940" w:rsidRPr="00AF3940" w:rsidRDefault="00AF3940" w:rsidP="00AF3940">
      <w:pPr>
        <w:numPr>
          <w:ilvl w:val="0"/>
          <w:numId w:val="12"/>
        </w:numPr>
        <w:spacing w:beforeAutospacing="1" w:after="0" w:afterAutospacing="1" w:line="240" w:lineRule="auto"/>
        <w:ind w:left="-600"/>
        <w:rPr>
          <w:ins w:id="235" w:author="Unknown"/>
          <w:rFonts w:ascii="Times New Roman" w:eastAsia="Times New Roman" w:hAnsi="Times New Roman" w:cs="Times New Roman"/>
          <w:sz w:val="24"/>
          <w:szCs w:val="24"/>
          <w:lang w:eastAsia="en-AU"/>
        </w:rPr>
      </w:pPr>
    </w:p>
    <w:p w:rsidR="00AF3940" w:rsidRPr="00AF3940" w:rsidRDefault="00AF3940" w:rsidP="00AF3940">
      <w:pPr>
        <w:numPr>
          <w:ilvl w:val="0"/>
          <w:numId w:val="12"/>
        </w:numPr>
        <w:spacing w:beforeAutospacing="1" w:after="0" w:afterAutospacing="1" w:line="240" w:lineRule="auto"/>
        <w:ind w:left="-600"/>
        <w:rPr>
          <w:ins w:id="236" w:author="Unknown"/>
          <w:rFonts w:ascii="Times New Roman" w:eastAsia="Times New Roman" w:hAnsi="Times New Roman" w:cs="Times New Roman"/>
          <w:sz w:val="24"/>
          <w:szCs w:val="24"/>
          <w:lang w:eastAsia="en-AU"/>
        </w:rPr>
      </w:pPr>
    </w:p>
    <w:p w:rsidR="00AF3940" w:rsidRPr="00AF3940" w:rsidRDefault="00AF3940" w:rsidP="00AF3940">
      <w:pPr>
        <w:spacing w:after="240" w:line="240" w:lineRule="auto"/>
        <w:outlineLvl w:val="2"/>
        <w:rPr>
          <w:ins w:id="237" w:author="Unknown"/>
          <w:rFonts w:ascii="inherit" w:eastAsia="Times New Roman" w:hAnsi="inherit" w:cs="Times New Roman"/>
          <w:b/>
          <w:bCs/>
          <w:color w:val="FF9102"/>
          <w:sz w:val="18"/>
          <w:szCs w:val="18"/>
          <w:lang w:eastAsia="en-AU"/>
        </w:rPr>
      </w:pPr>
      <w:ins w:id="238" w:author="Unknown">
        <w:r w:rsidRPr="00AF3940">
          <w:rPr>
            <w:rFonts w:ascii="inherit" w:eastAsia="Times New Roman" w:hAnsi="inherit" w:cs="Times New Roman"/>
            <w:b/>
            <w:bCs/>
            <w:color w:val="FF9102"/>
            <w:sz w:val="18"/>
            <w:szCs w:val="18"/>
            <w:lang w:eastAsia="en-AU"/>
          </w:rPr>
          <w:t>Related</w:t>
        </w:r>
      </w:ins>
    </w:p>
    <w:p w:rsidR="00AF3940" w:rsidRPr="00AF3940" w:rsidRDefault="00AF3940" w:rsidP="00AF3940">
      <w:pPr>
        <w:spacing w:after="0" w:line="240" w:lineRule="auto"/>
        <w:rPr>
          <w:ins w:id="239" w:author="Unknown"/>
          <w:rFonts w:ascii="Times New Roman" w:eastAsia="Times New Roman" w:hAnsi="Times New Roman" w:cs="Times New Roman"/>
          <w:sz w:val="24"/>
          <w:szCs w:val="24"/>
          <w:lang w:eastAsia="en-AU"/>
        </w:rPr>
      </w:pPr>
      <w:r>
        <w:rPr>
          <w:rFonts w:ascii="Times New Roman" w:eastAsia="Times New Roman" w:hAnsi="Times New Roman" w:cs="Times New Roman"/>
          <w:noProof/>
          <w:color w:val="BC360A"/>
          <w:sz w:val="24"/>
          <w:szCs w:val="24"/>
          <w:lang w:eastAsia="en-AU"/>
        </w:rPr>
        <w:drawing>
          <wp:inline distT="0" distB="0" distL="0" distR="0">
            <wp:extent cx="1774825" cy="1010920"/>
            <wp:effectExtent l="0" t="0" r="0" b="0"/>
            <wp:docPr id="6" name="Picture 6" descr="ESP32 vs ESP8266">
              <a:hlinkClick xmlns:a="http://schemas.openxmlformats.org/drawingml/2006/main" r:id="rId11" tooltip="&quot;ESP32 vs ESP8266&#10;&#10;Let's see whats the difference between ESP32 and ESP8266? Both ESP32 and ESP8266 are WiFi based SOC (Systems on Chop). Both have 32-bit processor, ESP32 is dual core 80Mhz to 240MHz CPU and ESP8266 is 160MHz single core  processor. In depth comparison is given below. ESP32 vs ESP8266 Feature ESP3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vs ESP8266">
                      <a:hlinkClick r:id="rId11" tooltip="&quot;ESP32 vs ESP8266&#10;&#10;Let's see whats the difference between ESP32 and ESP8266? Both ESP32 and ESP8266 are WiFi based SOC (Systems on Chop). Both have 32-bit processor, ESP32 is dual core 80Mhz to 240MHz CPU and ESP8266 is 160MHz single core  processor. In depth comparison is given below. ESP32 vs ESP8266 Feature ESP32…&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4825" cy="1010920"/>
                    </a:xfrm>
                    <a:prstGeom prst="rect">
                      <a:avLst/>
                    </a:prstGeom>
                    <a:noFill/>
                    <a:ln>
                      <a:noFill/>
                    </a:ln>
                  </pic:spPr>
                </pic:pic>
              </a:graphicData>
            </a:graphic>
          </wp:inline>
        </w:drawing>
      </w:r>
    </w:p>
    <w:p w:rsidR="00AF3940" w:rsidRPr="00AF3940" w:rsidRDefault="00AF3940" w:rsidP="00AF3940">
      <w:pPr>
        <w:spacing w:after="0" w:line="300" w:lineRule="atLeast"/>
        <w:outlineLvl w:val="3"/>
        <w:rPr>
          <w:ins w:id="240" w:author="Unknown"/>
          <w:rFonts w:ascii="inherit" w:eastAsia="Times New Roman" w:hAnsi="inherit" w:cs="Times New Roman"/>
          <w:b/>
          <w:bCs/>
          <w:color w:val="FF9102"/>
          <w:sz w:val="21"/>
          <w:szCs w:val="21"/>
          <w:lang w:eastAsia="en-AU"/>
        </w:rPr>
      </w:pPr>
      <w:ins w:id="241" w:author="Unknown">
        <w:r w:rsidRPr="00AF3940">
          <w:rPr>
            <w:rFonts w:ascii="inherit" w:eastAsia="Times New Roman" w:hAnsi="inherit" w:cs="Times New Roman"/>
            <w:b/>
            <w:bCs/>
            <w:color w:val="FF9102"/>
            <w:sz w:val="21"/>
            <w:szCs w:val="21"/>
            <w:lang w:eastAsia="en-AU"/>
          </w:rPr>
          <w:fldChar w:fldCharType="begin"/>
        </w:r>
        <w:r w:rsidRPr="00AF3940">
          <w:rPr>
            <w:rFonts w:ascii="inherit" w:eastAsia="Times New Roman" w:hAnsi="inherit" w:cs="Times New Roman"/>
            <w:b/>
            <w:bCs/>
            <w:color w:val="FF9102"/>
            <w:sz w:val="21"/>
            <w:szCs w:val="21"/>
            <w:lang w:eastAsia="en-AU"/>
          </w:rPr>
          <w:instrText xml:space="preserve"> HYPERLINK "https://circuits4you.com/2019/03/02/esp32-vs-esp8266/" \o "ESP32 vs ESP8266
Let's see whats the difference between ESP32 and ESP8266? Both ESP32 and ESP8266 are WiFi based SOC (Systems on Chop). Both have 32-bit processor, ESP32 is dual core 80Mhz to 240MHz CPU and ESP8266 is 160MHz single core</w:instrText>
        </w:r>
        <w:r w:rsidRPr="00AF3940">
          <w:rPr>
            <w:rFonts w:ascii="inherit" w:eastAsia="Times New Roman" w:hAnsi="inherit" w:cs="Times New Roman" w:hint="eastAsia"/>
            <w:b/>
            <w:bCs/>
            <w:color w:val="FF9102"/>
            <w:sz w:val="21"/>
            <w:szCs w:val="21"/>
            <w:lang w:eastAsia="en-AU"/>
          </w:rPr>
          <w:instrText> </w:instrText>
        </w:r>
        <w:r w:rsidRPr="00AF3940">
          <w:rPr>
            <w:rFonts w:ascii="inherit" w:eastAsia="Times New Roman" w:hAnsi="inherit" w:cs="Times New Roman"/>
            <w:b/>
            <w:bCs/>
            <w:color w:val="FF9102"/>
            <w:sz w:val="21"/>
            <w:szCs w:val="21"/>
            <w:lang w:eastAsia="en-AU"/>
          </w:rPr>
          <w:instrText xml:space="preserve"> processor. In depth comparison is given below. ESP32 vs ESP8266 Feature ESP32</w:instrText>
        </w:r>
        <w:r w:rsidRPr="00AF3940">
          <w:rPr>
            <w:rFonts w:ascii="inherit" w:eastAsia="Times New Roman" w:hAnsi="inherit" w:cs="Times New Roman" w:hint="eastAsia"/>
            <w:b/>
            <w:bCs/>
            <w:color w:val="FF9102"/>
            <w:sz w:val="21"/>
            <w:szCs w:val="21"/>
            <w:lang w:eastAsia="en-AU"/>
          </w:rPr>
          <w:instrText>…</w:instrText>
        </w:r>
        <w:r w:rsidRPr="00AF3940">
          <w:rPr>
            <w:rFonts w:ascii="inherit" w:eastAsia="Times New Roman" w:hAnsi="inherit" w:cs="Times New Roman"/>
            <w:b/>
            <w:bCs/>
            <w:color w:val="FF9102"/>
            <w:sz w:val="21"/>
            <w:szCs w:val="21"/>
            <w:lang w:eastAsia="en-AU"/>
          </w:rPr>
          <w:instrText xml:space="preserve">" </w:instrText>
        </w:r>
        <w:r w:rsidRPr="00AF3940">
          <w:rPr>
            <w:rFonts w:ascii="inherit" w:eastAsia="Times New Roman" w:hAnsi="inherit" w:cs="Times New Roman"/>
            <w:b/>
            <w:bCs/>
            <w:color w:val="FF9102"/>
            <w:sz w:val="21"/>
            <w:szCs w:val="21"/>
            <w:lang w:eastAsia="en-AU"/>
          </w:rPr>
          <w:fldChar w:fldCharType="separate"/>
        </w:r>
        <w:r w:rsidRPr="00AF3940">
          <w:rPr>
            <w:rFonts w:ascii="inherit" w:eastAsia="Times New Roman" w:hAnsi="inherit" w:cs="Times New Roman"/>
            <w:color w:val="BC360A"/>
            <w:sz w:val="21"/>
            <w:szCs w:val="21"/>
            <w:u w:val="single"/>
            <w:lang w:eastAsia="en-AU"/>
          </w:rPr>
          <w:t xml:space="preserve">ESP32 </w:t>
        </w:r>
        <w:proofErr w:type="spellStart"/>
        <w:r w:rsidRPr="00AF3940">
          <w:rPr>
            <w:rFonts w:ascii="inherit" w:eastAsia="Times New Roman" w:hAnsi="inherit" w:cs="Times New Roman"/>
            <w:color w:val="BC360A"/>
            <w:sz w:val="21"/>
            <w:szCs w:val="21"/>
            <w:u w:val="single"/>
            <w:lang w:eastAsia="en-AU"/>
          </w:rPr>
          <w:t>vs</w:t>
        </w:r>
        <w:proofErr w:type="spellEnd"/>
        <w:r w:rsidRPr="00AF3940">
          <w:rPr>
            <w:rFonts w:ascii="inherit" w:eastAsia="Times New Roman" w:hAnsi="inherit" w:cs="Times New Roman"/>
            <w:color w:val="BC360A"/>
            <w:sz w:val="21"/>
            <w:szCs w:val="21"/>
            <w:u w:val="single"/>
            <w:lang w:eastAsia="en-AU"/>
          </w:rPr>
          <w:t xml:space="preserve"> ESP8266</w:t>
        </w:r>
        <w:r w:rsidRPr="00AF3940">
          <w:rPr>
            <w:rFonts w:ascii="inherit" w:eastAsia="Times New Roman" w:hAnsi="inherit" w:cs="Times New Roman"/>
            <w:b/>
            <w:bCs/>
            <w:color w:val="FF9102"/>
            <w:sz w:val="21"/>
            <w:szCs w:val="21"/>
            <w:lang w:eastAsia="en-AU"/>
          </w:rPr>
          <w:fldChar w:fldCharType="end"/>
        </w:r>
      </w:ins>
    </w:p>
    <w:p w:rsidR="00AF3940" w:rsidRPr="00AF3940" w:rsidRDefault="00AF3940" w:rsidP="00AF3940">
      <w:pPr>
        <w:spacing w:after="0" w:line="300" w:lineRule="atLeast"/>
        <w:rPr>
          <w:ins w:id="242" w:author="Unknown"/>
          <w:rFonts w:ascii="Times New Roman" w:eastAsia="Times New Roman" w:hAnsi="Times New Roman" w:cs="Times New Roman"/>
          <w:sz w:val="21"/>
          <w:szCs w:val="21"/>
          <w:lang w:eastAsia="en-AU"/>
        </w:rPr>
      </w:pPr>
      <w:ins w:id="243" w:author="Unknown">
        <w:r w:rsidRPr="00AF3940">
          <w:rPr>
            <w:rFonts w:ascii="Times New Roman" w:eastAsia="Times New Roman" w:hAnsi="Times New Roman" w:cs="Times New Roman"/>
            <w:sz w:val="21"/>
            <w:szCs w:val="21"/>
            <w:lang w:eastAsia="en-AU"/>
          </w:rPr>
          <w:t>March 2, 2019</w:t>
        </w:r>
      </w:ins>
    </w:p>
    <w:p w:rsidR="00AF3940" w:rsidRPr="00AF3940" w:rsidRDefault="00AF3940" w:rsidP="00AF3940">
      <w:pPr>
        <w:spacing w:line="300" w:lineRule="atLeast"/>
        <w:rPr>
          <w:ins w:id="244" w:author="Unknown"/>
          <w:rFonts w:ascii="Times New Roman" w:eastAsia="Times New Roman" w:hAnsi="Times New Roman" w:cs="Times New Roman"/>
          <w:sz w:val="21"/>
          <w:szCs w:val="21"/>
          <w:lang w:eastAsia="en-AU"/>
        </w:rPr>
      </w:pPr>
      <w:ins w:id="245" w:author="Unknown">
        <w:r w:rsidRPr="00AF3940">
          <w:rPr>
            <w:rFonts w:ascii="Times New Roman" w:eastAsia="Times New Roman" w:hAnsi="Times New Roman" w:cs="Times New Roman"/>
            <w:sz w:val="21"/>
            <w:szCs w:val="21"/>
            <w:lang w:eastAsia="en-AU"/>
          </w:rPr>
          <w:t>In "ESP32"</w:t>
        </w:r>
      </w:ins>
    </w:p>
    <w:p w:rsidR="00AF3940" w:rsidRPr="00AF3940" w:rsidRDefault="00AF3940" w:rsidP="00AF3940">
      <w:pPr>
        <w:spacing w:after="0" w:line="240" w:lineRule="auto"/>
        <w:rPr>
          <w:ins w:id="246" w:author="Unknown"/>
          <w:rFonts w:ascii="Times New Roman" w:eastAsia="Times New Roman" w:hAnsi="Times New Roman" w:cs="Times New Roman"/>
          <w:sz w:val="24"/>
          <w:szCs w:val="24"/>
          <w:lang w:eastAsia="en-AU"/>
        </w:rPr>
      </w:pPr>
      <w:r>
        <w:rPr>
          <w:rFonts w:ascii="Times New Roman" w:eastAsia="Times New Roman" w:hAnsi="Times New Roman" w:cs="Times New Roman"/>
          <w:noProof/>
          <w:color w:val="BC360A"/>
          <w:sz w:val="24"/>
          <w:szCs w:val="24"/>
          <w:lang w:eastAsia="en-AU"/>
        </w:rPr>
        <w:drawing>
          <wp:inline distT="0" distB="0" distL="0" distR="0">
            <wp:extent cx="1774825" cy="1010920"/>
            <wp:effectExtent l="0" t="0" r="0" b="0"/>
            <wp:docPr id="5" name="Picture 5" descr="Installing ESP32 Board in Arduino IDE on Ubuntu Linux">
              <a:hlinkClick xmlns:a="http://schemas.openxmlformats.org/drawingml/2006/main" r:id="rId13" tooltip="&quot;Installing ESP32 Board in Arduino IDE on Ubuntu Linux&#10;&#10;In this tutorial we are installing ESP32 board in Arduino IDE. Its not same as installing ESP8266. ESP32 is dual core CPU in arduino IDE it will not support all the functions but its enough to make many projects. ESP32 is highly-integrated with in-built antenna switches, RF balun, power amplif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ing ESP32 Board in Arduino IDE on Ubuntu Linux">
                      <a:hlinkClick r:id="rId13" tooltip="&quot;Installing ESP32 Board in Arduino IDE on Ubuntu Linux&#10;&#10;In this tutorial we are installing ESP32 board in Arduino IDE. Its not same as installing ESP8266. ESP32 is dual core CPU in arduino IDE it will not support all the functions but its enough to make many projects. ESP32 is highly-integrated with in-built antenna switches, RF balun, power amplifier,…&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4825" cy="1010920"/>
                    </a:xfrm>
                    <a:prstGeom prst="rect">
                      <a:avLst/>
                    </a:prstGeom>
                    <a:noFill/>
                    <a:ln>
                      <a:noFill/>
                    </a:ln>
                  </pic:spPr>
                </pic:pic>
              </a:graphicData>
            </a:graphic>
          </wp:inline>
        </w:drawing>
      </w:r>
    </w:p>
    <w:p w:rsidR="00AF3940" w:rsidRPr="00AF3940" w:rsidRDefault="00AF3940" w:rsidP="00AF3940">
      <w:pPr>
        <w:spacing w:after="0" w:line="300" w:lineRule="atLeast"/>
        <w:outlineLvl w:val="3"/>
        <w:rPr>
          <w:ins w:id="247" w:author="Unknown"/>
          <w:rFonts w:ascii="inherit" w:eastAsia="Times New Roman" w:hAnsi="inherit" w:cs="Times New Roman"/>
          <w:b/>
          <w:bCs/>
          <w:color w:val="FF9102"/>
          <w:sz w:val="21"/>
          <w:szCs w:val="21"/>
          <w:lang w:eastAsia="en-AU"/>
        </w:rPr>
      </w:pPr>
      <w:ins w:id="248" w:author="Unknown">
        <w:r w:rsidRPr="00AF3940">
          <w:rPr>
            <w:rFonts w:ascii="inherit" w:eastAsia="Times New Roman" w:hAnsi="inherit" w:cs="Times New Roman"/>
            <w:b/>
            <w:bCs/>
            <w:color w:val="FF9102"/>
            <w:sz w:val="21"/>
            <w:szCs w:val="21"/>
            <w:lang w:eastAsia="en-AU"/>
          </w:rPr>
          <w:fldChar w:fldCharType="begin"/>
        </w:r>
        <w:r w:rsidRPr="00AF3940">
          <w:rPr>
            <w:rFonts w:ascii="inherit" w:eastAsia="Times New Roman" w:hAnsi="inherit" w:cs="Times New Roman"/>
            <w:b/>
            <w:bCs/>
            <w:color w:val="FF9102"/>
            <w:sz w:val="21"/>
            <w:szCs w:val="21"/>
            <w:lang w:eastAsia="en-AU"/>
          </w:rPr>
          <w:instrText xml:space="preserve"> HYPERLINK "https://circuits4you.com/2018/02/02/installing-esp32-board-in-arduino-ide-on-ubuntu-linux/" \o "Installing ESP32 Board in Arduino IDE on Ubuntu Linux
In this tutorial we are installing ESP32 board in Arduino IDE. Its not same as installing ESP8266. ESP32 is dual core CPU in arduino IDE it will not support all the functions but its enough to make many projects. ESP32 is highly-integrated with in-built antenna switches, RF balun, power amplifier,</w:instrText>
        </w:r>
        <w:r w:rsidRPr="00AF3940">
          <w:rPr>
            <w:rFonts w:ascii="inherit" w:eastAsia="Times New Roman" w:hAnsi="inherit" w:cs="Times New Roman" w:hint="eastAsia"/>
            <w:b/>
            <w:bCs/>
            <w:color w:val="FF9102"/>
            <w:sz w:val="21"/>
            <w:szCs w:val="21"/>
            <w:lang w:eastAsia="en-AU"/>
          </w:rPr>
          <w:instrText>…</w:instrText>
        </w:r>
        <w:r w:rsidRPr="00AF3940">
          <w:rPr>
            <w:rFonts w:ascii="inherit" w:eastAsia="Times New Roman" w:hAnsi="inherit" w:cs="Times New Roman"/>
            <w:b/>
            <w:bCs/>
            <w:color w:val="FF9102"/>
            <w:sz w:val="21"/>
            <w:szCs w:val="21"/>
            <w:lang w:eastAsia="en-AU"/>
          </w:rPr>
          <w:instrText xml:space="preserve">" </w:instrText>
        </w:r>
        <w:r w:rsidRPr="00AF3940">
          <w:rPr>
            <w:rFonts w:ascii="inherit" w:eastAsia="Times New Roman" w:hAnsi="inherit" w:cs="Times New Roman"/>
            <w:b/>
            <w:bCs/>
            <w:color w:val="FF9102"/>
            <w:sz w:val="21"/>
            <w:szCs w:val="21"/>
            <w:lang w:eastAsia="en-AU"/>
          </w:rPr>
          <w:fldChar w:fldCharType="separate"/>
        </w:r>
        <w:r w:rsidRPr="00AF3940">
          <w:rPr>
            <w:rFonts w:ascii="inherit" w:eastAsia="Times New Roman" w:hAnsi="inherit" w:cs="Times New Roman"/>
            <w:color w:val="BC360A"/>
            <w:sz w:val="21"/>
            <w:szCs w:val="21"/>
            <w:u w:val="single"/>
            <w:lang w:eastAsia="en-AU"/>
          </w:rPr>
          <w:t>Installing ESP32 Board in Arduino IDE on Ubuntu Linux</w:t>
        </w:r>
        <w:r w:rsidRPr="00AF3940">
          <w:rPr>
            <w:rFonts w:ascii="inherit" w:eastAsia="Times New Roman" w:hAnsi="inherit" w:cs="Times New Roman"/>
            <w:b/>
            <w:bCs/>
            <w:color w:val="FF9102"/>
            <w:sz w:val="21"/>
            <w:szCs w:val="21"/>
            <w:lang w:eastAsia="en-AU"/>
          </w:rPr>
          <w:fldChar w:fldCharType="end"/>
        </w:r>
      </w:ins>
    </w:p>
    <w:p w:rsidR="00AF3940" w:rsidRPr="00AF3940" w:rsidRDefault="00AF3940" w:rsidP="00AF3940">
      <w:pPr>
        <w:spacing w:after="0" w:line="300" w:lineRule="atLeast"/>
        <w:rPr>
          <w:ins w:id="249" w:author="Unknown"/>
          <w:rFonts w:ascii="Times New Roman" w:eastAsia="Times New Roman" w:hAnsi="Times New Roman" w:cs="Times New Roman"/>
          <w:sz w:val="21"/>
          <w:szCs w:val="21"/>
          <w:lang w:eastAsia="en-AU"/>
        </w:rPr>
      </w:pPr>
      <w:ins w:id="250" w:author="Unknown">
        <w:r w:rsidRPr="00AF3940">
          <w:rPr>
            <w:rFonts w:ascii="Times New Roman" w:eastAsia="Times New Roman" w:hAnsi="Times New Roman" w:cs="Times New Roman"/>
            <w:sz w:val="21"/>
            <w:szCs w:val="21"/>
            <w:lang w:eastAsia="en-AU"/>
          </w:rPr>
          <w:t>February 2, 2018</w:t>
        </w:r>
      </w:ins>
    </w:p>
    <w:p w:rsidR="00AF3940" w:rsidRPr="00AF3940" w:rsidRDefault="00AF3940" w:rsidP="00AF3940">
      <w:pPr>
        <w:spacing w:line="300" w:lineRule="atLeast"/>
        <w:rPr>
          <w:ins w:id="251" w:author="Unknown"/>
          <w:rFonts w:ascii="Times New Roman" w:eastAsia="Times New Roman" w:hAnsi="Times New Roman" w:cs="Times New Roman"/>
          <w:sz w:val="21"/>
          <w:szCs w:val="21"/>
          <w:lang w:eastAsia="en-AU"/>
        </w:rPr>
      </w:pPr>
      <w:ins w:id="252" w:author="Unknown">
        <w:r w:rsidRPr="00AF3940">
          <w:rPr>
            <w:rFonts w:ascii="Times New Roman" w:eastAsia="Times New Roman" w:hAnsi="Times New Roman" w:cs="Times New Roman"/>
            <w:sz w:val="21"/>
            <w:szCs w:val="21"/>
            <w:lang w:eastAsia="en-AU"/>
          </w:rPr>
          <w:t>In "ESP32"</w:t>
        </w:r>
      </w:ins>
    </w:p>
    <w:p w:rsidR="00AF3940" w:rsidRPr="00AF3940" w:rsidRDefault="00AF3940" w:rsidP="00AF3940">
      <w:pPr>
        <w:spacing w:after="0" w:line="240" w:lineRule="auto"/>
        <w:rPr>
          <w:ins w:id="253" w:author="Unknown"/>
          <w:rFonts w:ascii="Times New Roman" w:eastAsia="Times New Roman" w:hAnsi="Times New Roman" w:cs="Times New Roman"/>
          <w:sz w:val="24"/>
          <w:szCs w:val="24"/>
          <w:lang w:eastAsia="en-AU"/>
        </w:rPr>
      </w:pPr>
      <w:r>
        <w:rPr>
          <w:rFonts w:ascii="Times New Roman" w:eastAsia="Times New Roman" w:hAnsi="Times New Roman" w:cs="Times New Roman"/>
          <w:noProof/>
          <w:color w:val="BC360A"/>
          <w:sz w:val="24"/>
          <w:szCs w:val="24"/>
          <w:lang w:eastAsia="en-AU"/>
        </w:rPr>
        <w:drawing>
          <wp:inline distT="0" distB="0" distL="0" distR="0">
            <wp:extent cx="1774825" cy="1010920"/>
            <wp:effectExtent l="0" t="0" r="0" b="0"/>
            <wp:docPr id="4" name="Picture 4" descr="ESP32: DHT11/22 Humidity Temperature Sensor Interfacing Example">
              <a:hlinkClick xmlns:a="http://schemas.openxmlformats.org/drawingml/2006/main" r:id="rId15" tooltip="&quot;ESP32: DHT11/22 Humidity Temperature Sensor Interfacing Example&#10;&#10;In this tutorial we are interfacing DHT11 or DHT22 Humidity temperature sensor with ESP32 DevKit. The DHT11 (or DHT22 and similar) are cheap temperature and humidity sensors. The communicate with a ESP32 is over a single wire, but unfortunately it is not compatible with the 1-Wire protocol defined by Dall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32: DHT11/22 Humidity Temperature Sensor Interfacing Example">
                      <a:hlinkClick r:id="rId15" tooltip="&quot;ESP32: DHT11/22 Humidity Temperature Sensor Interfacing Example&#10;&#10;In this tutorial we are interfacing DHT11 or DHT22 Humidity temperature sensor with ESP32 DevKit. The DHT11 (or DHT22 and similar) are cheap temperature and humidity sensors. The communicate with a ESP32 is over a single wire, but unfortunately it is not compatible with the 1-Wire protocol defined by Dalla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4825" cy="1010920"/>
                    </a:xfrm>
                    <a:prstGeom prst="rect">
                      <a:avLst/>
                    </a:prstGeom>
                    <a:noFill/>
                    <a:ln>
                      <a:noFill/>
                    </a:ln>
                  </pic:spPr>
                </pic:pic>
              </a:graphicData>
            </a:graphic>
          </wp:inline>
        </w:drawing>
      </w:r>
    </w:p>
    <w:p w:rsidR="00AF3940" w:rsidRPr="00AF3940" w:rsidRDefault="00AF3940" w:rsidP="00AF3940">
      <w:pPr>
        <w:spacing w:after="0" w:line="300" w:lineRule="atLeast"/>
        <w:outlineLvl w:val="3"/>
        <w:rPr>
          <w:ins w:id="254" w:author="Unknown"/>
          <w:rFonts w:ascii="inherit" w:eastAsia="Times New Roman" w:hAnsi="inherit" w:cs="Times New Roman"/>
          <w:b/>
          <w:bCs/>
          <w:color w:val="FF9102"/>
          <w:sz w:val="21"/>
          <w:szCs w:val="21"/>
          <w:lang w:eastAsia="en-AU"/>
        </w:rPr>
      </w:pPr>
      <w:ins w:id="255" w:author="Unknown">
        <w:r w:rsidRPr="00AF3940">
          <w:rPr>
            <w:rFonts w:ascii="inherit" w:eastAsia="Times New Roman" w:hAnsi="inherit" w:cs="Times New Roman"/>
            <w:b/>
            <w:bCs/>
            <w:color w:val="FF9102"/>
            <w:sz w:val="21"/>
            <w:szCs w:val="21"/>
            <w:lang w:eastAsia="en-AU"/>
          </w:rPr>
          <w:fldChar w:fldCharType="begin"/>
        </w:r>
        <w:r w:rsidRPr="00AF3940">
          <w:rPr>
            <w:rFonts w:ascii="inherit" w:eastAsia="Times New Roman" w:hAnsi="inherit" w:cs="Times New Roman"/>
            <w:b/>
            <w:bCs/>
            <w:color w:val="FF9102"/>
            <w:sz w:val="21"/>
            <w:szCs w:val="21"/>
            <w:lang w:eastAsia="en-AU"/>
          </w:rPr>
          <w:instrText xml:space="preserve"> HYPERLINK "https://circuits4you.com/2019/01/25/esp32-dht11-22-humidity-temperature-sensor-interfacing-example/" \o "ESP32: DHT11/22 Humidity Temperature Sensor Interfacing Example
In this tutorial we are interfacing DHT11 or DHT22 Humidity temperature sensor with ESP32 DevKit. The DHT11 (or DHT22 and similar) are cheap temperature and humidity sensors. The communicate with a ESP32 is over a single wire, but unfortunately it is not compatible with the 1-Wire protocol defined by Dallas</w:instrText>
        </w:r>
        <w:r w:rsidRPr="00AF3940">
          <w:rPr>
            <w:rFonts w:ascii="inherit" w:eastAsia="Times New Roman" w:hAnsi="inherit" w:cs="Times New Roman" w:hint="eastAsia"/>
            <w:b/>
            <w:bCs/>
            <w:color w:val="FF9102"/>
            <w:sz w:val="21"/>
            <w:szCs w:val="21"/>
            <w:lang w:eastAsia="en-AU"/>
          </w:rPr>
          <w:instrText>…</w:instrText>
        </w:r>
        <w:r w:rsidRPr="00AF3940">
          <w:rPr>
            <w:rFonts w:ascii="inherit" w:eastAsia="Times New Roman" w:hAnsi="inherit" w:cs="Times New Roman"/>
            <w:b/>
            <w:bCs/>
            <w:color w:val="FF9102"/>
            <w:sz w:val="21"/>
            <w:szCs w:val="21"/>
            <w:lang w:eastAsia="en-AU"/>
          </w:rPr>
          <w:instrText xml:space="preserve">" </w:instrText>
        </w:r>
        <w:r w:rsidRPr="00AF3940">
          <w:rPr>
            <w:rFonts w:ascii="inherit" w:eastAsia="Times New Roman" w:hAnsi="inherit" w:cs="Times New Roman"/>
            <w:b/>
            <w:bCs/>
            <w:color w:val="FF9102"/>
            <w:sz w:val="21"/>
            <w:szCs w:val="21"/>
            <w:lang w:eastAsia="en-AU"/>
          </w:rPr>
          <w:fldChar w:fldCharType="separate"/>
        </w:r>
        <w:r w:rsidRPr="00AF3940">
          <w:rPr>
            <w:rFonts w:ascii="inherit" w:eastAsia="Times New Roman" w:hAnsi="inherit" w:cs="Times New Roman"/>
            <w:color w:val="BC360A"/>
            <w:sz w:val="21"/>
            <w:szCs w:val="21"/>
            <w:u w:val="single"/>
            <w:lang w:eastAsia="en-AU"/>
          </w:rPr>
          <w:t>ESP32: DHT11/22 Humidity Temperature Sensor Interfacing Example</w:t>
        </w:r>
        <w:r w:rsidRPr="00AF3940">
          <w:rPr>
            <w:rFonts w:ascii="inherit" w:eastAsia="Times New Roman" w:hAnsi="inherit" w:cs="Times New Roman"/>
            <w:b/>
            <w:bCs/>
            <w:color w:val="FF9102"/>
            <w:sz w:val="21"/>
            <w:szCs w:val="21"/>
            <w:lang w:eastAsia="en-AU"/>
          </w:rPr>
          <w:fldChar w:fldCharType="end"/>
        </w:r>
      </w:ins>
    </w:p>
    <w:p w:rsidR="00AF3940" w:rsidRPr="00AF3940" w:rsidRDefault="00AF3940" w:rsidP="00AF3940">
      <w:pPr>
        <w:spacing w:after="0" w:line="300" w:lineRule="atLeast"/>
        <w:rPr>
          <w:ins w:id="256" w:author="Unknown"/>
          <w:rFonts w:ascii="Times New Roman" w:eastAsia="Times New Roman" w:hAnsi="Times New Roman" w:cs="Times New Roman"/>
          <w:sz w:val="21"/>
          <w:szCs w:val="21"/>
          <w:lang w:eastAsia="en-AU"/>
        </w:rPr>
      </w:pPr>
      <w:ins w:id="257" w:author="Unknown">
        <w:r w:rsidRPr="00AF3940">
          <w:rPr>
            <w:rFonts w:ascii="Times New Roman" w:eastAsia="Times New Roman" w:hAnsi="Times New Roman" w:cs="Times New Roman"/>
            <w:sz w:val="21"/>
            <w:szCs w:val="21"/>
            <w:lang w:eastAsia="en-AU"/>
          </w:rPr>
          <w:t>January 25, 2019</w:t>
        </w:r>
      </w:ins>
    </w:p>
    <w:p w:rsidR="00AF3940" w:rsidRPr="00AF3940" w:rsidRDefault="00AF3940" w:rsidP="00AF3940">
      <w:pPr>
        <w:spacing w:line="300" w:lineRule="atLeast"/>
        <w:rPr>
          <w:ins w:id="258" w:author="Unknown"/>
          <w:rFonts w:ascii="Times New Roman" w:eastAsia="Times New Roman" w:hAnsi="Times New Roman" w:cs="Times New Roman"/>
          <w:sz w:val="21"/>
          <w:szCs w:val="21"/>
          <w:lang w:eastAsia="en-AU"/>
        </w:rPr>
      </w:pPr>
      <w:ins w:id="259" w:author="Unknown">
        <w:r w:rsidRPr="00AF3940">
          <w:rPr>
            <w:rFonts w:ascii="Times New Roman" w:eastAsia="Times New Roman" w:hAnsi="Times New Roman" w:cs="Times New Roman"/>
            <w:sz w:val="21"/>
            <w:szCs w:val="21"/>
            <w:lang w:eastAsia="en-AU"/>
          </w:rPr>
          <w:t>In "ESP32"</w:t>
        </w:r>
      </w:ins>
    </w:p>
    <w:p w:rsidR="00AF3940" w:rsidRPr="00AF3940" w:rsidRDefault="00AF3940" w:rsidP="00AF3940">
      <w:pPr>
        <w:spacing w:after="0" w:line="240" w:lineRule="auto"/>
        <w:ind w:left="-15" w:right="-15"/>
        <w:outlineLvl w:val="0"/>
        <w:rPr>
          <w:ins w:id="260" w:author="Unknown"/>
          <w:rFonts w:ascii="Georgia" w:eastAsia="Times New Roman" w:hAnsi="Georgia" w:cs="Times New Roman"/>
          <w:b/>
          <w:bCs/>
          <w:color w:val="009999"/>
          <w:kern w:val="36"/>
          <w:sz w:val="53"/>
          <w:szCs w:val="53"/>
          <w:lang w:eastAsia="en-AU"/>
        </w:rPr>
      </w:pPr>
      <w:ins w:id="261" w:author="Unknown">
        <w:r w:rsidRPr="00AF3940">
          <w:rPr>
            <w:rFonts w:ascii="Georgia" w:eastAsia="Times New Roman" w:hAnsi="Georgia" w:cs="Times New Roman"/>
            <w:b/>
            <w:bCs/>
            <w:color w:val="009999"/>
            <w:kern w:val="36"/>
            <w:sz w:val="53"/>
            <w:szCs w:val="53"/>
            <w:lang w:eastAsia="en-AU"/>
          </w:rPr>
          <w:t>Post navigation</w:t>
        </w:r>
      </w:ins>
    </w:p>
    <w:p w:rsidR="00AF3940" w:rsidRPr="00AF3940" w:rsidRDefault="00AF3940" w:rsidP="00AF3940">
      <w:pPr>
        <w:spacing w:after="0" w:line="240" w:lineRule="auto"/>
        <w:rPr>
          <w:ins w:id="262" w:author="Unknown"/>
          <w:rFonts w:ascii="Times New Roman" w:eastAsia="Times New Roman" w:hAnsi="Times New Roman" w:cs="Times New Roman"/>
          <w:sz w:val="24"/>
          <w:szCs w:val="24"/>
          <w:lang w:eastAsia="en-AU"/>
        </w:rPr>
      </w:pPr>
      <w:ins w:id="263" w:author="Unknown">
        <w:r w:rsidRPr="00AF3940">
          <w:rPr>
            <w:rFonts w:ascii="Times New Roman" w:eastAsia="Times New Roman" w:hAnsi="Times New Roman" w:cs="Times New Roman"/>
            <w:sz w:val="24"/>
            <w:szCs w:val="24"/>
            <w:lang w:eastAsia="en-AU"/>
          </w:rPr>
          <w:fldChar w:fldCharType="begin"/>
        </w:r>
        <w:r w:rsidRPr="00AF3940">
          <w:rPr>
            <w:rFonts w:ascii="Times New Roman" w:eastAsia="Times New Roman" w:hAnsi="Times New Roman" w:cs="Times New Roman"/>
            <w:sz w:val="24"/>
            <w:szCs w:val="24"/>
            <w:lang w:eastAsia="en-AU"/>
          </w:rPr>
          <w:instrText xml:space="preserve"> HYPERLINK "https://circuits4you.com/2018/12/31/esp32-wroom32-devkit-analog-read-example/" </w:instrText>
        </w:r>
        <w:r w:rsidRPr="00AF3940">
          <w:rPr>
            <w:rFonts w:ascii="Times New Roman" w:eastAsia="Times New Roman" w:hAnsi="Times New Roman" w:cs="Times New Roman"/>
            <w:sz w:val="24"/>
            <w:szCs w:val="24"/>
            <w:lang w:eastAsia="en-AU"/>
          </w:rPr>
          <w:fldChar w:fldCharType="separate"/>
        </w:r>
        <w:r w:rsidRPr="00AF3940">
          <w:rPr>
            <w:rFonts w:ascii="Times New Roman" w:eastAsia="Times New Roman" w:hAnsi="Times New Roman" w:cs="Times New Roman"/>
            <w:color w:val="FFFFFF"/>
            <w:sz w:val="24"/>
            <w:szCs w:val="24"/>
            <w:lang w:eastAsia="en-AU"/>
          </w:rPr>
          <w:t>←</w:t>
        </w:r>
        <w:r w:rsidRPr="00AF3940">
          <w:rPr>
            <w:rFonts w:ascii="Times New Roman" w:eastAsia="Times New Roman" w:hAnsi="Times New Roman" w:cs="Times New Roman"/>
            <w:color w:val="FFFFFF"/>
            <w:sz w:val="24"/>
            <w:szCs w:val="24"/>
            <w:u w:val="single"/>
            <w:lang w:eastAsia="en-AU"/>
          </w:rPr>
          <w:t xml:space="preserve"> ESP32 Wroom32 </w:t>
        </w:r>
        <w:proofErr w:type="spellStart"/>
        <w:r w:rsidRPr="00AF3940">
          <w:rPr>
            <w:rFonts w:ascii="Times New Roman" w:eastAsia="Times New Roman" w:hAnsi="Times New Roman" w:cs="Times New Roman"/>
            <w:color w:val="FFFFFF"/>
            <w:sz w:val="24"/>
            <w:szCs w:val="24"/>
            <w:u w:val="single"/>
            <w:lang w:eastAsia="en-AU"/>
          </w:rPr>
          <w:t>DevKit</w:t>
        </w:r>
        <w:proofErr w:type="spellEnd"/>
        <w:r w:rsidRPr="00AF3940">
          <w:rPr>
            <w:rFonts w:ascii="Times New Roman" w:eastAsia="Times New Roman" w:hAnsi="Times New Roman" w:cs="Times New Roman"/>
            <w:color w:val="FFFFFF"/>
            <w:sz w:val="24"/>
            <w:szCs w:val="24"/>
            <w:u w:val="single"/>
            <w:lang w:eastAsia="en-AU"/>
          </w:rPr>
          <w:t xml:space="preserve"> Analog Read Example</w:t>
        </w:r>
        <w:r w:rsidRPr="00AF3940">
          <w:rPr>
            <w:rFonts w:ascii="Times New Roman" w:eastAsia="Times New Roman" w:hAnsi="Times New Roman" w:cs="Times New Roman"/>
            <w:sz w:val="24"/>
            <w:szCs w:val="24"/>
            <w:lang w:eastAsia="en-AU"/>
          </w:rPr>
          <w:fldChar w:fldCharType="end"/>
        </w:r>
        <w:r w:rsidRPr="00AF3940">
          <w:rPr>
            <w:rFonts w:ascii="Times New Roman" w:eastAsia="Times New Roman" w:hAnsi="Times New Roman" w:cs="Times New Roman"/>
            <w:sz w:val="24"/>
            <w:szCs w:val="24"/>
            <w:lang w:eastAsia="en-AU"/>
          </w:rPr>
          <w:fldChar w:fldCharType="begin"/>
        </w:r>
        <w:r w:rsidRPr="00AF3940">
          <w:rPr>
            <w:rFonts w:ascii="Times New Roman" w:eastAsia="Times New Roman" w:hAnsi="Times New Roman" w:cs="Times New Roman"/>
            <w:sz w:val="24"/>
            <w:szCs w:val="24"/>
            <w:lang w:eastAsia="en-AU"/>
          </w:rPr>
          <w:instrText xml:space="preserve"> HYPERLINK "https://circuits4you.com/2018/12/31/esp32-pwm-example/" </w:instrText>
        </w:r>
        <w:r w:rsidRPr="00AF3940">
          <w:rPr>
            <w:rFonts w:ascii="Times New Roman" w:eastAsia="Times New Roman" w:hAnsi="Times New Roman" w:cs="Times New Roman"/>
            <w:sz w:val="24"/>
            <w:szCs w:val="24"/>
            <w:lang w:eastAsia="en-AU"/>
          </w:rPr>
          <w:fldChar w:fldCharType="separate"/>
        </w:r>
        <w:r w:rsidRPr="00AF3940">
          <w:rPr>
            <w:rFonts w:ascii="Times New Roman" w:eastAsia="Times New Roman" w:hAnsi="Times New Roman" w:cs="Times New Roman"/>
            <w:color w:val="FFFFFF"/>
            <w:sz w:val="24"/>
            <w:szCs w:val="24"/>
            <w:u w:val="single"/>
            <w:lang w:eastAsia="en-AU"/>
          </w:rPr>
          <w:t>ESP32 PWM Example </w:t>
        </w:r>
        <w:r w:rsidRPr="00AF3940">
          <w:rPr>
            <w:rFonts w:ascii="Times New Roman" w:eastAsia="Times New Roman" w:hAnsi="Times New Roman" w:cs="Times New Roman"/>
            <w:color w:val="FFFFFF"/>
            <w:sz w:val="24"/>
            <w:szCs w:val="24"/>
            <w:lang w:eastAsia="en-AU"/>
          </w:rPr>
          <w:t>→</w:t>
        </w:r>
        <w:r w:rsidRPr="00AF3940">
          <w:rPr>
            <w:rFonts w:ascii="Times New Roman" w:eastAsia="Times New Roman" w:hAnsi="Times New Roman" w:cs="Times New Roman"/>
            <w:sz w:val="24"/>
            <w:szCs w:val="24"/>
            <w:lang w:eastAsia="en-AU"/>
          </w:rPr>
          <w:fldChar w:fldCharType="end"/>
        </w:r>
      </w:ins>
    </w:p>
    <w:p w:rsidR="00AF3940" w:rsidRPr="00AF3940" w:rsidRDefault="00AF3940" w:rsidP="00AF3940">
      <w:pPr>
        <w:shd w:val="clear" w:color="auto" w:fill="FFFFFF"/>
        <w:spacing w:before="375" w:after="375" w:line="240" w:lineRule="auto"/>
        <w:outlineLvl w:val="1"/>
        <w:rPr>
          <w:ins w:id="264" w:author="Unknown"/>
          <w:rFonts w:ascii="Helvetica" w:eastAsia="Times New Roman" w:hAnsi="Helvetica" w:cs="Helvetica"/>
          <w:i/>
          <w:iCs/>
          <w:color w:val="FF9102"/>
          <w:sz w:val="42"/>
          <w:szCs w:val="42"/>
          <w:lang w:eastAsia="en-AU"/>
        </w:rPr>
      </w:pPr>
      <w:ins w:id="265" w:author="Unknown">
        <w:r w:rsidRPr="00AF3940">
          <w:rPr>
            <w:rFonts w:ascii="Helvetica" w:eastAsia="Times New Roman" w:hAnsi="Helvetica" w:cs="Helvetica"/>
            <w:i/>
            <w:iCs/>
            <w:color w:val="FF9102"/>
            <w:sz w:val="42"/>
            <w:szCs w:val="42"/>
            <w:lang w:eastAsia="en-AU"/>
          </w:rPr>
          <w:t xml:space="preserve">3 thoughts on “ESP32 </w:t>
        </w:r>
        <w:proofErr w:type="spellStart"/>
        <w:r w:rsidRPr="00AF3940">
          <w:rPr>
            <w:rFonts w:ascii="Helvetica" w:eastAsia="Times New Roman" w:hAnsi="Helvetica" w:cs="Helvetica"/>
            <w:i/>
            <w:iCs/>
            <w:color w:val="FF9102"/>
            <w:sz w:val="42"/>
            <w:szCs w:val="42"/>
            <w:lang w:eastAsia="en-AU"/>
          </w:rPr>
          <w:t>DevKit</w:t>
        </w:r>
        <w:proofErr w:type="spellEnd"/>
        <w:r w:rsidRPr="00AF3940">
          <w:rPr>
            <w:rFonts w:ascii="Helvetica" w:eastAsia="Times New Roman" w:hAnsi="Helvetica" w:cs="Helvetica"/>
            <w:i/>
            <w:iCs/>
            <w:color w:val="FF9102"/>
            <w:sz w:val="42"/>
            <w:szCs w:val="42"/>
            <w:lang w:eastAsia="en-AU"/>
          </w:rPr>
          <w:t xml:space="preserve"> ESP32-WROOM GPIO </w:t>
        </w:r>
        <w:proofErr w:type="spellStart"/>
        <w:r w:rsidRPr="00AF3940">
          <w:rPr>
            <w:rFonts w:ascii="Helvetica" w:eastAsia="Times New Roman" w:hAnsi="Helvetica" w:cs="Helvetica"/>
            <w:i/>
            <w:iCs/>
            <w:color w:val="FF9102"/>
            <w:sz w:val="42"/>
            <w:szCs w:val="42"/>
            <w:lang w:eastAsia="en-AU"/>
          </w:rPr>
          <w:t>Pinout</w:t>
        </w:r>
        <w:proofErr w:type="spellEnd"/>
        <w:r w:rsidRPr="00AF3940">
          <w:rPr>
            <w:rFonts w:ascii="Helvetica" w:eastAsia="Times New Roman" w:hAnsi="Helvetica" w:cs="Helvetica"/>
            <w:i/>
            <w:iCs/>
            <w:color w:val="FF9102"/>
            <w:sz w:val="42"/>
            <w:szCs w:val="42"/>
            <w:lang w:eastAsia="en-AU"/>
          </w:rPr>
          <w:t>”</w:t>
        </w:r>
      </w:ins>
    </w:p>
    <w:p w:rsidR="00AF3940" w:rsidRPr="00AF3940" w:rsidRDefault="00AF3940" w:rsidP="00AF3940">
      <w:pPr>
        <w:numPr>
          <w:ilvl w:val="0"/>
          <w:numId w:val="13"/>
        </w:numPr>
        <w:shd w:val="clear" w:color="auto" w:fill="FFFFFF"/>
        <w:spacing w:before="100" w:beforeAutospacing="1" w:after="100" w:afterAutospacing="1" w:line="240" w:lineRule="auto"/>
        <w:ind w:left="0"/>
        <w:rPr>
          <w:ins w:id="266" w:author="Unknown"/>
          <w:rFonts w:ascii="Helvetica" w:eastAsia="Times New Roman" w:hAnsi="Helvetica" w:cs="Helvetica"/>
          <w:color w:val="141412"/>
          <w:sz w:val="24"/>
          <w:szCs w:val="24"/>
          <w:lang w:eastAsia="en-AU"/>
        </w:rPr>
      </w:pPr>
      <w:r>
        <w:rPr>
          <w:rFonts w:ascii="Helvetica" w:eastAsia="Times New Roman" w:hAnsi="Helvetica" w:cs="Helvetica"/>
          <w:noProof/>
          <w:color w:val="141412"/>
          <w:sz w:val="24"/>
          <w:szCs w:val="24"/>
          <w:lang w:eastAsia="en-AU"/>
        </w:rPr>
        <w:lastRenderedPageBreak/>
        <w:drawing>
          <wp:inline distT="0" distB="0" distL="0" distR="0">
            <wp:extent cx="703580" cy="703580"/>
            <wp:effectExtent l="0" t="0" r="1270" b="1270"/>
            <wp:docPr id="3" name="Picture 3" descr="https://lh5.googleusercontent.com/-sXAAcklVN2A/AAAAAAAAAAI/AAAAAAAAAAA/ACevoQNcXsG1aaPf5ZTlI462oHrN3khTsw/mo/photo.jpg?sz=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sXAAcklVN2A/AAAAAAAAAAI/AAAAAAAAAAA/ACevoQNcXsG1aaPf5ZTlI462oHrN3khTsw/mo/photo.jpg?sz=2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ins w:id="267" w:author="Unknown">
        <w:r w:rsidRPr="00AF3940">
          <w:rPr>
            <w:rFonts w:ascii="Helvetica" w:eastAsia="Times New Roman" w:hAnsi="Helvetica" w:cs="Helvetica"/>
            <w:color w:val="BC360A"/>
            <w:sz w:val="21"/>
            <w:szCs w:val="21"/>
            <w:lang w:eastAsia="en-AU"/>
          </w:rPr>
          <w:fldChar w:fldCharType="begin"/>
        </w:r>
        <w:r w:rsidRPr="00AF3940">
          <w:rPr>
            <w:rFonts w:ascii="Helvetica" w:eastAsia="Times New Roman" w:hAnsi="Helvetica" w:cs="Helvetica"/>
            <w:color w:val="BC360A"/>
            <w:sz w:val="21"/>
            <w:szCs w:val="21"/>
            <w:lang w:eastAsia="en-AU"/>
          </w:rPr>
          <w:instrText xml:space="preserve"> HYPERLINK "https://plus.google.com/109592574538732702799" </w:instrText>
        </w:r>
        <w:r w:rsidRPr="00AF3940">
          <w:rPr>
            <w:rFonts w:ascii="Helvetica" w:eastAsia="Times New Roman" w:hAnsi="Helvetica" w:cs="Helvetica"/>
            <w:color w:val="BC360A"/>
            <w:sz w:val="21"/>
            <w:szCs w:val="21"/>
            <w:lang w:eastAsia="en-AU"/>
          </w:rPr>
          <w:fldChar w:fldCharType="separate"/>
        </w:r>
        <w:r w:rsidRPr="00AF3940">
          <w:rPr>
            <w:rFonts w:ascii="Helvetica" w:eastAsia="Times New Roman" w:hAnsi="Helvetica" w:cs="Helvetica"/>
            <w:color w:val="BC360A"/>
            <w:sz w:val="21"/>
            <w:szCs w:val="21"/>
            <w:u w:val="single"/>
            <w:lang w:eastAsia="en-AU"/>
          </w:rPr>
          <w:t>Deepak Lather</w:t>
        </w:r>
        <w:r w:rsidRPr="00AF3940">
          <w:rPr>
            <w:rFonts w:ascii="Helvetica" w:eastAsia="Times New Roman" w:hAnsi="Helvetica" w:cs="Helvetica"/>
            <w:color w:val="BC360A"/>
            <w:sz w:val="21"/>
            <w:szCs w:val="21"/>
            <w:lang w:eastAsia="en-AU"/>
          </w:rPr>
          <w:fldChar w:fldCharType="end"/>
        </w:r>
      </w:ins>
    </w:p>
    <w:p w:rsidR="00AF3940" w:rsidRPr="00AF3940" w:rsidRDefault="00AF3940" w:rsidP="00AF3940">
      <w:pPr>
        <w:shd w:val="clear" w:color="auto" w:fill="FFFFFF"/>
        <w:spacing w:before="100" w:beforeAutospacing="1" w:after="100" w:afterAutospacing="1" w:line="240" w:lineRule="auto"/>
        <w:rPr>
          <w:ins w:id="268" w:author="Unknown"/>
          <w:rFonts w:ascii="Helvetica" w:eastAsia="Times New Roman" w:hAnsi="Helvetica" w:cs="Helvetica"/>
          <w:color w:val="141412"/>
          <w:sz w:val="24"/>
          <w:szCs w:val="24"/>
          <w:lang w:eastAsia="en-AU"/>
        </w:rPr>
      </w:pPr>
      <w:ins w:id="269" w:author="Unknown">
        <w:r w:rsidRPr="00AF3940">
          <w:rPr>
            <w:rFonts w:ascii="Helvetica" w:eastAsia="Times New Roman" w:hAnsi="Helvetica" w:cs="Helvetica"/>
            <w:color w:val="141412"/>
            <w:sz w:val="24"/>
            <w:szCs w:val="24"/>
            <w:lang w:eastAsia="en-AU"/>
          </w:rPr>
          <w:fldChar w:fldCharType="begin"/>
        </w:r>
        <w:r w:rsidRPr="00AF3940">
          <w:rPr>
            <w:rFonts w:ascii="Helvetica" w:eastAsia="Times New Roman" w:hAnsi="Helvetica" w:cs="Helvetica"/>
            <w:color w:val="141412"/>
            <w:sz w:val="24"/>
            <w:szCs w:val="24"/>
            <w:lang w:eastAsia="en-AU"/>
          </w:rPr>
          <w:instrText xml:space="preserve"> HYPERLINK "https://circuits4you.com/2018/12/31/esp32-devkit-esp32-wroom-gpio-pinout/" \l "comment-4834" </w:instrText>
        </w:r>
        <w:r w:rsidRPr="00AF3940">
          <w:rPr>
            <w:rFonts w:ascii="Helvetica" w:eastAsia="Times New Roman" w:hAnsi="Helvetica" w:cs="Helvetica"/>
            <w:color w:val="141412"/>
            <w:sz w:val="24"/>
            <w:szCs w:val="24"/>
            <w:lang w:eastAsia="en-AU"/>
          </w:rPr>
          <w:fldChar w:fldCharType="separate"/>
        </w:r>
        <w:r w:rsidRPr="00AF3940">
          <w:rPr>
            <w:rFonts w:ascii="Helvetica" w:eastAsia="Times New Roman" w:hAnsi="Helvetica" w:cs="Helvetica"/>
            <w:color w:val="A2A2A2"/>
            <w:sz w:val="20"/>
            <w:szCs w:val="20"/>
            <w:u w:val="single"/>
            <w:lang w:eastAsia="en-AU"/>
          </w:rPr>
          <w:t>February 24, 2019 at 7:32 pm</w:t>
        </w:r>
        <w:r w:rsidRPr="00AF3940">
          <w:rPr>
            <w:rFonts w:ascii="Helvetica" w:eastAsia="Times New Roman" w:hAnsi="Helvetica" w:cs="Helvetica"/>
            <w:color w:val="141412"/>
            <w:sz w:val="24"/>
            <w:szCs w:val="24"/>
            <w:lang w:eastAsia="en-AU"/>
          </w:rPr>
          <w:fldChar w:fldCharType="end"/>
        </w:r>
      </w:ins>
    </w:p>
    <w:p w:rsidR="00AF3940" w:rsidRPr="00AF3940" w:rsidRDefault="00AF3940" w:rsidP="00AF3940">
      <w:pPr>
        <w:shd w:val="clear" w:color="auto" w:fill="FFFFFF"/>
        <w:spacing w:after="360" w:line="240" w:lineRule="auto"/>
        <w:rPr>
          <w:ins w:id="270" w:author="Unknown"/>
          <w:rFonts w:ascii="Helvetica" w:eastAsia="Times New Roman" w:hAnsi="Helvetica" w:cs="Helvetica"/>
          <w:color w:val="141412"/>
          <w:sz w:val="24"/>
          <w:szCs w:val="24"/>
          <w:lang w:eastAsia="en-AU"/>
        </w:rPr>
      </w:pPr>
      <w:ins w:id="271" w:author="Unknown">
        <w:r w:rsidRPr="00AF3940">
          <w:rPr>
            <w:rFonts w:ascii="Helvetica" w:eastAsia="Times New Roman" w:hAnsi="Helvetica" w:cs="Helvetica"/>
            <w:color w:val="141412"/>
            <w:sz w:val="24"/>
            <w:szCs w:val="24"/>
            <w:lang w:eastAsia="en-AU"/>
          </w:rPr>
          <w:t>Serial</w:t>
        </w:r>
        <w:r w:rsidRPr="00AF3940">
          <w:rPr>
            <w:rFonts w:ascii="Helvetica" w:eastAsia="Times New Roman" w:hAnsi="Helvetica" w:cs="Helvetica"/>
            <w:color w:val="141412"/>
            <w:sz w:val="24"/>
            <w:szCs w:val="24"/>
            <w:lang w:eastAsia="en-AU"/>
          </w:rPr>
          <w:br/>
          <w:t>Hardware Serial2 Example Code</w:t>
        </w:r>
      </w:ins>
    </w:p>
    <w:p w:rsidR="00AF3940" w:rsidRPr="00AF3940" w:rsidRDefault="00AF3940" w:rsidP="00AF3940">
      <w:pPr>
        <w:shd w:val="clear" w:color="auto" w:fill="FFFFFF"/>
        <w:spacing w:after="360" w:line="240" w:lineRule="auto"/>
        <w:rPr>
          <w:ins w:id="272" w:author="Unknown"/>
          <w:rFonts w:ascii="Helvetica" w:eastAsia="Times New Roman" w:hAnsi="Helvetica" w:cs="Helvetica"/>
          <w:color w:val="141412"/>
          <w:sz w:val="24"/>
          <w:szCs w:val="24"/>
          <w:lang w:eastAsia="en-AU"/>
        </w:rPr>
      </w:pPr>
      <w:ins w:id="273" w:author="Unknown">
        <w:r w:rsidRPr="00AF3940">
          <w:rPr>
            <w:rFonts w:ascii="Helvetica" w:eastAsia="Times New Roman" w:hAnsi="Helvetica" w:cs="Helvetica"/>
            <w:color w:val="141412"/>
            <w:sz w:val="24"/>
            <w:szCs w:val="24"/>
            <w:lang w:eastAsia="en-AU"/>
          </w:rPr>
          <w:t>ESP32 has three serial ports</w:t>
        </w:r>
      </w:ins>
    </w:p>
    <w:p w:rsidR="00AF3940" w:rsidRPr="00AF3940" w:rsidRDefault="00AF3940" w:rsidP="00AF3940">
      <w:pPr>
        <w:shd w:val="clear" w:color="auto" w:fill="FFFFFF"/>
        <w:spacing w:after="360" w:line="240" w:lineRule="auto"/>
        <w:rPr>
          <w:ins w:id="274" w:author="Unknown"/>
          <w:rFonts w:ascii="Helvetica" w:eastAsia="Times New Roman" w:hAnsi="Helvetica" w:cs="Helvetica"/>
          <w:color w:val="141412"/>
          <w:sz w:val="24"/>
          <w:szCs w:val="24"/>
          <w:lang w:eastAsia="en-AU"/>
        </w:rPr>
      </w:pPr>
      <w:ins w:id="275" w:author="Unknown">
        <w:r w:rsidRPr="00AF3940">
          <w:rPr>
            <w:rFonts w:ascii="Helvetica" w:eastAsia="Times New Roman" w:hAnsi="Helvetica" w:cs="Helvetica"/>
            <w:color w:val="141412"/>
            <w:sz w:val="24"/>
            <w:szCs w:val="24"/>
            <w:lang w:eastAsia="en-AU"/>
          </w:rPr>
          <w:t>First Serial RX0, TX0 is used for programming,</w:t>
        </w:r>
      </w:ins>
    </w:p>
    <w:p w:rsidR="00AF3940" w:rsidRPr="00AF3940" w:rsidRDefault="00AF3940" w:rsidP="00AF3940">
      <w:pPr>
        <w:shd w:val="clear" w:color="auto" w:fill="FFFFFF"/>
        <w:spacing w:after="360" w:line="240" w:lineRule="auto"/>
        <w:rPr>
          <w:ins w:id="276" w:author="Unknown"/>
          <w:rFonts w:ascii="Helvetica" w:eastAsia="Times New Roman" w:hAnsi="Helvetica" w:cs="Helvetica"/>
          <w:color w:val="141412"/>
          <w:sz w:val="24"/>
          <w:szCs w:val="24"/>
          <w:lang w:eastAsia="en-AU"/>
        </w:rPr>
      </w:pPr>
      <w:ins w:id="277" w:author="Unknown">
        <w:r w:rsidRPr="00AF3940">
          <w:rPr>
            <w:rFonts w:ascii="Helvetica" w:eastAsia="Times New Roman" w:hAnsi="Helvetica" w:cs="Helvetica"/>
            <w:color w:val="141412"/>
            <w:sz w:val="24"/>
            <w:szCs w:val="24"/>
            <w:lang w:eastAsia="en-AU"/>
          </w:rPr>
          <w:t>GPIO3 (U0RXD</w:t>
        </w:r>
        <w:proofErr w:type="gramStart"/>
        <w:r w:rsidRPr="00AF3940">
          <w:rPr>
            <w:rFonts w:ascii="Helvetica" w:eastAsia="Times New Roman" w:hAnsi="Helvetica" w:cs="Helvetica"/>
            <w:color w:val="141412"/>
            <w:sz w:val="24"/>
            <w:szCs w:val="24"/>
            <w:lang w:eastAsia="en-AU"/>
          </w:rPr>
          <w:t>)</w:t>
        </w:r>
        <w:proofErr w:type="gramEnd"/>
        <w:r w:rsidRPr="00AF3940">
          <w:rPr>
            <w:rFonts w:ascii="Helvetica" w:eastAsia="Times New Roman" w:hAnsi="Helvetica" w:cs="Helvetica"/>
            <w:color w:val="141412"/>
            <w:sz w:val="24"/>
            <w:szCs w:val="24"/>
            <w:lang w:eastAsia="en-AU"/>
          </w:rPr>
          <w:br/>
          <w:t>GPIO1(U0TXD)</w:t>
        </w:r>
        <w:r w:rsidRPr="00AF3940">
          <w:rPr>
            <w:rFonts w:ascii="Helvetica" w:eastAsia="Times New Roman" w:hAnsi="Helvetica" w:cs="Helvetica"/>
            <w:color w:val="141412"/>
            <w:sz w:val="24"/>
            <w:szCs w:val="24"/>
            <w:lang w:eastAsia="en-AU"/>
          </w:rPr>
          <w:br/>
          <w:t>Another Serial port is available on</w:t>
        </w:r>
      </w:ins>
    </w:p>
    <w:p w:rsidR="00AF3940" w:rsidRPr="00AF3940" w:rsidRDefault="00AF3940" w:rsidP="00AF3940">
      <w:pPr>
        <w:shd w:val="clear" w:color="auto" w:fill="FFFFFF"/>
        <w:spacing w:after="360" w:line="240" w:lineRule="auto"/>
        <w:rPr>
          <w:ins w:id="278" w:author="Unknown"/>
          <w:rFonts w:ascii="Helvetica" w:eastAsia="Times New Roman" w:hAnsi="Helvetica" w:cs="Helvetica"/>
          <w:color w:val="141412"/>
          <w:sz w:val="24"/>
          <w:szCs w:val="24"/>
          <w:lang w:eastAsia="en-AU"/>
        </w:rPr>
      </w:pPr>
      <w:proofErr w:type="gramStart"/>
      <w:ins w:id="279" w:author="Unknown">
        <w:r w:rsidRPr="00AF3940">
          <w:rPr>
            <w:rFonts w:ascii="Helvetica" w:eastAsia="Times New Roman" w:hAnsi="Helvetica" w:cs="Helvetica"/>
            <w:color w:val="141412"/>
            <w:sz w:val="24"/>
            <w:szCs w:val="24"/>
            <w:lang w:eastAsia="en-AU"/>
          </w:rPr>
          <w:t>GPIO16 (U2RXD).</w:t>
        </w:r>
        <w:proofErr w:type="gramEnd"/>
        <w:r w:rsidRPr="00AF3940">
          <w:rPr>
            <w:rFonts w:ascii="Helvetica" w:eastAsia="Times New Roman" w:hAnsi="Helvetica" w:cs="Helvetica"/>
            <w:color w:val="141412"/>
            <w:sz w:val="24"/>
            <w:szCs w:val="24"/>
            <w:lang w:eastAsia="en-AU"/>
          </w:rPr>
          <w:br/>
        </w:r>
        <w:proofErr w:type="gramStart"/>
        <w:r w:rsidRPr="00AF3940">
          <w:rPr>
            <w:rFonts w:ascii="Helvetica" w:eastAsia="Times New Roman" w:hAnsi="Helvetica" w:cs="Helvetica"/>
            <w:color w:val="141412"/>
            <w:sz w:val="24"/>
            <w:szCs w:val="24"/>
            <w:lang w:eastAsia="en-AU"/>
          </w:rPr>
          <w:t>GIIO17 (U2TXD).</w:t>
        </w:r>
        <w:proofErr w:type="gramEnd"/>
        <w:r w:rsidRPr="00AF3940">
          <w:rPr>
            <w:rFonts w:ascii="Helvetica" w:eastAsia="Times New Roman" w:hAnsi="Helvetica" w:cs="Helvetica"/>
            <w:color w:val="141412"/>
            <w:sz w:val="24"/>
            <w:szCs w:val="24"/>
            <w:lang w:eastAsia="en-AU"/>
          </w:rPr>
          <w:br/>
        </w:r>
        <w:proofErr w:type="gramStart"/>
        <w:r w:rsidRPr="00AF3940">
          <w:rPr>
            <w:rFonts w:ascii="Helvetica" w:eastAsia="Times New Roman" w:hAnsi="Helvetica" w:cs="Helvetica"/>
            <w:color w:val="141412"/>
            <w:sz w:val="24"/>
            <w:szCs w:val="24"/>
            <w:lang w:eastAsia="en-AU"/>
          </w:rPr>
          <w:t>When programming it is named as Serial2.</w:t>
        </w:r>
        <w:proofErr w:type="gramEnd"/>
      </w:ins>
    </w:p>
    <w:p w:rsidR="00AF3940" w:rsidRPr="00AF3940" w:rsidRDefault="00AF3940" w:rsidP="00AF3940">
      <w:pPr>
        <w:shd w:val="clear" w:color="auto" w:fill="FFFFFF"/>
        <w:spacing w:after="360" w:line="240" w:lineRule="auto"/>
        <w:rPr>
          <w:ins w:id="280" w:author="Unknown"/>
          <w:rFonts w:ascii="Helvetica" w:eastAsia="Times New Roman" w:hAnsi="Helvetica" w:cs="Helvetica"/>
          <w:color w:val="141412"/>
          <w:sz w:val="24"/>
          <w:szCs w:val="24"/>
          <w:lang w:eastAsia="en-AU"/>
        </w:rPr>
      </w:pPr>
      <w:ins w:id="281" w:author="Unknown">
        <w:r w:rsidRPr="00AF3940">
          <w:rPr>
            <w:rFonts w:ascii="Helvetica" w:eastAsia="Times New Roman" w:hAnsi="Helvetica" w:cs="Helvetica"/>
            <w:color w:val="141412"/>
            <w:sz w:val="24"/>
            <w:szCs w:val="24"/>
            <w:lang w:eastAsia="en-AU"/>
          </w:rPr>
          <w:t xml:space="preserve">YOU ONLY TOLD 2, </w:t>
        </w:r>
        <w:proofErr w:type="gramStart"/>
        <w:r w:rsidRPr="00AF3940">
          <w:rPr>
            <w:rFonts w:ascii="Helvetica" w:eastAsia="Times New Roman" w:hAnsi="Helvetica" w:cs="Helvetica"/>
            <w:color w:val="141412"/>
            <w:sz w:val="24"/>
            <w:szCs w:val="24"/>
            <w:lang w:eastAsia="en-AU"/>
          </w:rPr>
          <w:t>Please</w:t>
        </w:r>
        <w:proofErr w:type="gramEnd"/>
        <w:r w:rsidRPr="00AF3940">
          <w:rPr>
            <w:rFonts w:ascii="Helvetica" w:eastAsia="Times New Roman" w:hAnsi="Helvetica" w:cs="Helvetica"/>
            <w:color w:val="141412"/>
            <w:sz w:val="24"/>
            <w:szCs w:val="24"/>
            <w:lang w:eastAsia="en-AU"/>
          </w:rPr>
          <w:t xml:space="preserve"> tell how to use UART1</w:t>
        </w:r>
      </w:ins>
    </w:p>
    <w:p w:rsidR="00AF3940" w:rsidRPr="00AF3940" w:rsidRDefault="00AF3940" w:rsidP="00AF3940">
      <w:pPr>
        <w:shd w:val="clear" w:color="auto" w:fill="FFFFFF"/>
        <w:spacing w:beforeAutospacing="1" w:after="0" w:afterAutospacing="1" w:line="240" w:lineRule="auto"/>
        <w:rPr>
          <w:ins w:id="282" w:author="Unknown"/>
          <w:rFonts w:ascii="Helvetica" w:eastAsia="Times New Roman" w:hAnsi="Helvetica" w:cs="Helvetica"/>
          <w:color w:val="141412"/>
          <w:sz w:val="24"/>
          <w:szCs w:val="24"/>
          <w:lang w:eastAsia="en-AU"/>
        </w:rPr>
      </w:pPr>
      <w:ins w:id="283" w:author="Unknown">
        <w:r w:rsidRPr="00AF3940">
          <w:rPr>
            <w:rFonts w:ascii="Helvetica" w:eastAsia="Times New Roman" w:hAnsi="Helvetica" w:cs="Helvetica"/>
            <w:color w:val="141412"/>
            <w:sz w:val="24"/>
            <w:szCs w:val="24"/>
            <w:lang w:eastAsia="en-AU"/>
          </w:rPr>
          <w:fldChar w:fldCharType="begin"/>
        </w:r>
        <w:r w:rsidRPr="00AF3940">
          <w:rPr>
            <w:rFonts w:ascii="Helvetica" w:eastAsia="Times New Roman" w:hAnsi="Helvetica" w:cs="Helvetica"/>
            <w:color w:val="141412"/>
            <w:sz w:val="24"/>
            <w:szCs w:val="24"/>
            <w:lang w:eastAsia="en-AU"/>
          </w:rPr>
          <w:instrText xml:space="preserve"> HYPERLINK "https://circuits4you.com/wp-login.php?redirect_to=https%3A%2F%2Fcircuits4you.com%2F2018%2F12%2F31%2Fesp32-devkit-esp32-wroom-gpio-pinout%2F" </w:instrText>
        </w:r>
        <w:r w:rsidRPr="00AF3940">
          <w:rPr>
            <w:rFonts w:ascii="Helvetica" w:eastAsia="Times New Roman" w:hAnsi="Helvetica" w:cs="Helvetica"/>
            <w:color w:val="141412"/>
            <w:sz w:val="24"/>
            <w:szCs w:val="24"/>
            <w:lang w:eastAsia="en-AU"/>
          </w:rPr>
          <w:fldChar w:fldCharType="separate"/>
        </w:r>
        <w:r w:rsidRPr="00AF3940">
          <w:rPr>
            <w:rFonts w:ascii="Helvetica" w:eastAsia="Times New Roman" w:hAnsi="Helvetica" w:cs="Helvetica"/>
            <w:color w:val="AC0404"/>
            <w:sz w:val="21"/>
            <w:szCs w:val="21"/>
            <w:u w:val="single"/>
            <w:lang w:eastAsia="en-AU"/>
          </w:rPr>
          <w:t>Log in to Reply</w:t>
        </w:r>
        <w:r w:rsidRPr="00AF3940">
          <w:rPr>
            <w:rFonts w:ascii="Helvetica" w:eastAsia="Times New Roman" w:hAnsi="Helvetica" w:cs="Helvetica"/>
            <w:color w:val="141412"/>
            <w:sz w:val="24"/>
            <w:szCs w:val="24"/>
            <w:lang w:eastAsia="en-AU"/>
          </w:rPr>
          <w:fldChar w:fldCharType="end"/>
        </w:r>
      </w:ins>
    </w:p>
    <w:p w:rsidR="00AF3940" w:rsidRPr="00AF3940" w:rsidRDefault="00AF3940" w:rsidP="00AF3940">
      <w:pPr>
        <w:numPr>
          <w:ilvl w:val="1"/>
          <w:numId w:val="13"/>
        </w:numPr>
        <w:shd w:val="clear" w:color="auto" w:fill="FFFFFF"/>
        <w:spacing w:before="100" w:beforeAutospacing="1" w:after="100" w:afterAutospacing="1" w:line="240" w:lineRule="auto"/>
        <w:ind w:left="300"/>
        <w:rPr>
          <w:ins w:id="284" w:author="Unknown"/>
          <w:rFonts w:ascii="Helvetica" w:eastAsia="Times New Roman" w:hAnsi="Helvetica" w:cs="Helvetica"/>
          <w:color w:val="141412"/>
          <w:sz w:val="24"/>
          <w:szCs w:val="24"/>
          <w:lang w:eastAsia="en-AU"/>
        </w:rPr>
      </w:pPr>
      <w:r>
        <w:rPr>
          <w:rFonts w:ascii="Helvetica" w:eastAsia="Times New Roman" w:hAnsi="Helvetica" w:cs="Helvetica"/>
          <w:noProof/>
          <w:color w:val="141412"/>
          <w:sz w:val="24"/>
          <w:szCs w:val="24"/>
          <w:lang w:eastAsia="en-AU"/>
        </w:rPr>
        <w:drawing>
          <wp:inline distT="0" distB="0" distL="0" distR="0">
            <wp:extent cx="703580" cy="703580"/>
            <wp:effectExtent l="0" t="0" r="1270" b="1270"/>
            <wp:docPr id="2" name="Picture 2" descr="https://secure.gravatar.com/avatar/6548fc749efccda56c1ad55e93dae245?s=93&amp;d=monsteri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6548fc749efccda56c1ad55e93dae245?s=93&amp;d=monsterid&amp;r=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ins w:id="285" w:author="Unknown">
        <w:r w:rsidRPr="00AF3940">
          <w:rPr>
            <w:rFonts w:ascii="Helvetica" w:eastAsia="Times New Roman" w:hAnsi="Helvetica" w:cs="Helvetica"/>
            <w:color w:val="BC360A"/>
            <w:sz w:val="21"/>
            <w:szCs w:val="21"/>
            <w:lang w:eastAsia="en-AU"/>
          </w:rPr>
          <w:fldChar w:fldCharType="begin"/>
        </w:r>
        <w:r w:rsidRPr="00AF3940">
          <w:rPr>
            <w:rFonts w:ascii="Helvetica" w:eastAsia="Times New Roman" w:hAnsi="Helvetica" w:cs="Helvetica"/>
            <w:color w:val="BC360A"/>
            <w:sz w:val="21"/>
            <w:szCs w:val="21"/>
            <w:lang w:eastAsia="en-AU"/>
          </w:rPr>
          <w:instrText xml:space="preserve"> HYPERLINK "http://www.circuits4you.com/" </w:instrText>
        </w:r>
        <w:r w:rsidRPr="00AF3940">
          <w:rPr>
            <w:rFonts w:ascii="Helvetica" w:eastAsia="Times New Roman" w:hAnsi="Helvetica" w:cs="Helvetica"/>
            <w:color w:val="BC360A"/>
            <w:sz w:val="21"/>
            <w:szCs w:val="21"/>
            <w:lang w:eastAsia="en-AU"/>
          </w:rPr>
          <w:fldChar w:fldCharType="separate"/>
        </w:r>
        <w:proofErr w:type="spellStart"/>
        <w:r w:rsidRPr="00AF3940">
          <w:rPr>
            <w:rFonts w:ascii="Helvetica" w:eastAsia="Times New Roman" w:hAnsi="Helvetica" w:cs="Helvetica"/>
            <w:color w:val="BC360A"/>
            <w:sz w:val="21"/>
            <w:szCs w:val="21"/>
            <w:u w:val="single"/>
            <w:lang w:eastAsia="en-AU"/>
          </w:rPr>
          <w:t>Manoj</w:t>
        </w:r>
        <w:proofErr w:type="spellEnd"/>
        <w:r w:rsidRPr="00AF3940">
          <w:rPr>
            <w:rFonts w:ascii="Helvetica" w:eastAsia="Times New Roman" w:hAnsi="Helvetica" w:cs="Helvetica"/>
            <w:color w:val="BC360A"/>
            <w:sz w:val="21"/>
            <w:szCs w:val="21"/>
            <w:u w:val="single"/>
            <w:lang w:eastAsia="en-AU"/>
          </w:rPr>
          <w:t xml:space="preserve"> R. Thakur</w:t>
        </w:r>
        <w:r w:rsidRPr="00AF3940">
          <w:rPr>
            <w:rFonts w:ascii="Helvetica" w:eastAsia="Times New Roman" w:hAnsi="Helvetica" w:cs="Helvetica"/>
            <w:color w:val="BC360A"/>
            <w:sz w:val="21"/>
            <w:szCs w:val="21"/>
            <w:lang w:eastAsia="en-AU"/>
          </w:rPr>
          <w:fldChar w:fldCharType="end"/>
        </w:r>
      </w:ins>
    </w:p>
    <w:p w:rsidR="00AF3940" w:rsidRPr="00AF3940" w:rsidRDefault="00AF3940" w:rsidP="00AF3940">
      <w:pPr>
        <w:shd w:val="clear" w:color="auto" w:fill="FFFFFF"/>
        <w:spacing w:before="100" w:beforeAutospacing="1" w:after="100" w:afterAutospacing="1" w:line="240" w:lineRule="auto"/>
        <w:ind w:left="300"/>
        <w:rPr>
          <w:ins w:id="286" w:author="Unknown"/>
          <w:rFonts w:ascii="Helvetica" w:eastAsia="Times New Roman" w:hAnsi="Helvetica" w:cs="Helvetica"/>
          <w:color w:val="141412"/>
          <w:sz w:val="24"/>
          <w:szCs w:val="24"/>
          <w:lang w:eastAsia="en-AU"/>
        </w:rPr>
      </w:pPr>
      <w:ins w:id="287" w:author="Unknown">
        <w:r w:rsidRPr="00AF3940">
          <w:rPr>
            <w:rFonts w:ascii="Helvetica" w:eastAsia="Times New Roman" w:hAnsi="Helvetica" w:cs="Helvetica"/>
            <w:color w:val="141412"/>
            <w:sz w:val="24"/>
            <w:szCs w:val="24"/>
            <w:lang w:eastAsia="en-AU"/>
          </w:rPr>
          <w:fldChar w:fldCharType="begin"/>
        </w:r>
        <w:r w:rsidRPr="00AF3940">
          <w:rPr>
            <w:rFonts w:ascii="Helvetica" w:eastAsia="Times New Roman" w:hAnsi="Helvetica" w:cs="Helvetica"/>
            <w:color w:val="141412"/>
            <w:sz w:val="24"/>
            <w:szCs w:val="24"/>
            <w:lang w:eastAsia="en-AU"/>
          </w:rPr>
          <w:instrText xml:space="preserve"> HYPERLINK "https://circuits4you.com/2018/12/31/esp32-devkit-esp32-wroom-gpio-pinout/" \l "comment-4835" </w:instrText>
        </w:r>
        <w:r w:rsidRPr="00AF3940">
          <w:rPr>
            <w:rFonts w:ascii="Helvetica" w:eastAsia="Times New Roman" w:hAnsi="Helvetica" w:cs="Helvetica"/>
            <w:color w:val="141412"/>
            <w:sz w:val="24"/>
            <w:szCs w:val="24"/>
            <w:lang w:eastAsia="en-AU"/>
          </w:rPr>
          <w:fldChar w:fldCharType="separate"/>
        </w:r>
        <w:r w:rsidRPr="00AF3940">
          <w:rPr>
            <w:rFonts w:ascii="Helvetica" w:eastAsia="Times New Roman" w:hAnsi="Helvetica" w:cs="Helvetica"/>
            <w:color w:val="A2A2A2"/>
            <w:sz w:val="20"/>
            <w:szCs w:val="20"/>
            <w:u w:val="single"/>
            <w:lang w:eastAsia="en-AU"/>
          </w:rPr>
          <w:t>February 25, 2019 at 11:00 am</w:t>
        </w:r>
        <w:r w:rsidRPr="00AF3940">
          <w:rPr>
            <w:rFonts w:ascii="Helvetica" w:eastAsia="Times New Roman" w:hAnsi="Helvetica" w:cs="Helvetica"/>
            <w:color w:val="141412"/>
            <w:sz w:val="24"/>
            <w:szCs w:val="24"/>
            <w:lang w:eastAsia="en-AU"/>
          </w:rPr>
          <w:fldChar w:fldCharType="end"/>
        </w:r>
      </w:ins>
    </w:p>
    <w:p w:rsidR="00AF3940" w:rsidRPr="00AF3940" w:rsidRDefault="00AF3940" w:rsidP="00AF3940">
      <w:pPr>
        <w:shd w:val="clear" w:color="auto" w:fill="FFFFFF"/>
        <w:spacing w:after="360" w:line="240" w:lineRule="auto"/>
        <w:ind w:left="300"/>
        <w:rPr>
          <w:ins w:id="288" w:author="Unknown"/>
          <w:rFonts w:ascii="Helvetica" w:eastAsia="Times New Roman" w:hAnsi="Helvetica" w:cs="Helvetica"/>
          <w:color w:val="141412"/>
          <w:sz w:val="24"/>
          <w:szCs w:val="24"/>
          <w:lang w:eastAsia="en-AU"/>
        </w:rPr>
      </w:pPr>
      <w:ins w:id="289" w:author="Unknown">
        <w:r w:rsidRPr="00AF3940">
          <w:rPr>
            <w:rFonts w:ascii="Helvetica" w:eastAsia="Times New Roman" w:hAnsi="Helvetica" w:cs="Helvetica"/>
            <w:color w:val="141412"/>
            <w:sz w:val="24"/>
            <w:szCs w:val="24"/>
            <w:lang w:eastAsia="en-AU"/>
          </w:rPr>
          <w:t>You should be able to map that to whatever pins you like:</w:t>
        </w:r>
      </w:ins>
    </w:p>
    <w:p w:rsidR="00AF3940" w:rsidRPr="00AF3940" w:rsidRDefault="00AF3940" w:rsidP="00AF3940">
      <w:pPr>
        <w:shd w:val="clear" w:color="auto" w:fill="FFFFFF"/>
        <w:spacing w:after="360" w:line="240" w:lineRule="auto"/>
        <w:ind w:left="300"/>
        <w:rPr>
          <w:ins w:id="290" w:author="Unknown"/>
          <w:rFonts w:ascii="Helvetica" w:eastAsia="Times New Roman" w:hAnsi="Helvetica" w:cs="Helvetica"/>
          <w:color w:val="141412"/>
          <w:sz w:val="24"/>
          <w:szCs w:val="24"/>
          <w:lang w:eastAsia="en-AU"/>
        </w:rPr>
      </w:pPr>
      <w:proofErr w:type="spellStart"/>
      <w:ins w:id="291" w:author="Unknown">
        <w:r w:rsidRPr="00AF3940">
          <w:rPr>
            <w:rFonts w:ascii="Helvetica" w:eastAsia="Times New Roman" w:hAnsi="Helvetica" w:cs="Helvetica"/>
            <w:color w:val="141412"/>
            <w:sz w:val="24"/>
            <w:szCs w:val="24"/>
            <w:lang w:eastAsia="en-AU"/>
          </w:rPr>
          <w:t>HardwareSerial</w:t>
        </w:r>
        <w:proofErr w:type="spellEnd"/>
        <w:r w:rsidRPr="00AF3940">
          <w:rPr>
            <w:rFonts w:ascii="Helvetica" w:eastAsia="Times New Roman" w:hAnsi="Helvetica" w:cs="Helvetica"/>
            <w:color w:val="141412"/>
            <w:sz w:val="24"/>
            <w:szCs w:val="24"/>
            <w:lang w:eastAsia="en-AU"/>
          </w:rPr>
          <w:t xml:space="preserve"> </w:t>
        </w:r>
        <w:proofErr w:type="gramStart"/>
        <w:r w:rsidRPr="00AF3940">
          <w:rPr>
            <w:rFonts w:ascii="Helvetica" w:eastAsia="Times New Roman" w:hAnsi="Helvetica" w:cs="Helvetica"/>
            <w:color w:val="141412"/>
            <w:sz w:val="24"/>
            <w:szCs w:val="24"/>
            <w:lang w:eastAsia="en-AU"/>
          </w:rPr>
          <w:t>Serial1(</w:t>
        </w:r>
        <w:proofErr w:type="gramEnd"/>
        <w:r w:rsidRPr="00AF3940">
          <w:rPr>
            <w:rFonts w:ascii="Helvetica" w:eastAsia="Times New Roman" w:hAnsi="Helvetica" w:cs="Helvetica"/>
            <w:color w:val="141412"/>
            <w:sz w:val="24"/>
            <w:szCs w:val="24"/>
            <w:lang w:eastAsia="en-AU"/>
          </w:rPr>
          <w:t>1);</w:t>
        </w:r>
        <w:r w:rsidRPr="00AF3940">
          <w:rPr>
            <w:rFonts w:ascii="Helvetica" w:eastAsia="Times New Roman" w:hAnsi="Helvetica" w:cs="Helvetica"/>
            <w:color w:val="141412"/>
            <w:sz w:val="24"/>
            <w:szCs w:val="24"/>
            <w:lang w:eastAsia="en-AU"/>
          </w:rPr>
          <w:br/>
          <w:t>Serial1.begin(9600, SERIAL_8N1, 16, 17);</w:t>
        </w:r>
      </w:ins>
    </w:p>
    <w:p w:rsidR="00AF3940" w:rsidRPr="00AF3940" w:rsidRDefault="00AF3940" w:rsidP="00AF3940">
      <w:pPr>
        <w:shd w:val="clear" w:color="auto" w:fill="FFFFFF"/>
        <w:spacing w:after="360" w:line="240" w:lineRule="auto"/>
        <w:ind w:left="300"/>
        <w:rPr>
          <w:ins w:id="292" w:author="Unknown"/>
          <w:rFonts w:ascii="Helvetica" w:eastAsia="Times New Roman" w:hAnsi="Helvetica" w:cs="Helvetica"/>
          <w:color w:val="141412"/>
          <w:sz w:val="24"/>
          <w:szCs w:val="24"/>
          <w:lang w:eastAsia="en-AU"/>
        </w:rPr>
      </w:pPr>
      <w:ins w:id="293" w:author="Unknown">
        <w:r w:rsidRPr="00AF3940">
          <w:rPr>
            <w:rFonts w:ascii="Helvetica" w:eastAsia="Times New Roman" w:hAnsi="Helvetica" w:cs="Helvetica"/>
            <w:color w:val="141412"/>
            <w:sz w:val="24"/>
            <w:szCs w:val="24"/>
            <w:lang w:eastAsia="en-AU"/>
          </w:rPr>
          <w:t>If I put a Flash before sending I am able to use all 3 the UARTS without a problem.</w:t>
        </w:r>
      </w:ins>
    </w:p>
    <w:p w:rsidR="00AF3940" w:rsidRPr="00AF3940" w:rsidRDefault="00AF3940" w:rsidP="00AF3940">
      <w:pPr>
        <w:shd w:val="clear" w:color="auto" w:fill="FFFFFF"/>
        <w:spacing w:after="360" w:line="240" w:lineRule="auto"/>
        <w:ind w:left="300"/>
        <w:rPr>
          <w:ins w:id="294" w:author="Unknown"/>
          <w:rFonts w:ascii="Helvetica" w:eastAsia="Times New Roman" w:hAnsi="Helvetica" w:cs="Helvetica"/>
          <w:color w:val="141412"/>
          <w:sz w:val="24"/>
          <w:szCs w:val="24"/>
          <w:lang w:eastAsia="en-AU"/>
        </w:rPr>
      </w:pPr>
      <w:proofErr w:type="gramStart"/>
      <w:ins w:id="295" w:author="Unknown">
        <w:r w:rsidRPr="00AF3940">
          <w:rPr>
            <w:rFonts w:ascii="Helvetica" w:eastAsia="Times New Roman" w:hAnsi="Helvetica" w:cs="Helvetica"/>
            <w:color w:val="141412"/>
            <w:sz w:val="24"/>
            <w:szCs w:val="24"/>
            <w:lang w:eastAsia="en-AU"/>
          </w:rPr>
          <w:t>Serial1.flush(</w:t>
        </w:r>
        <w:proofErr w:type="gramEnd"/>
        <w:r w:rsidRPr="00AF3940">
          <w:rPr>
            <w:rFonts w:ascii="Helvetica" w:eastAsia="Times New Roman" w:hAnsi="Helvetica" w:cs="Helvetica"/>
            <w:color w:val="141412"/>
            <w:sz w:val="24"/>
            <w:szCs w:val="24"/>
            <w:lang w:eastAsia="en-AU"/>
          </w:rPr>
          <w:t>);</w:t>
        </w:r>
      </w:ins>
    </w:p>
    <w:p w:rsidR="00AF3940" w:rsidRPr="00AF3940" w:rsidRDefault="00AF3940" w:rsidP="00AF3940">
      <w:pPr>
        <w:shd w:val="clear" w:color="auto" w:fill="FFFFFF"/>
        <w:spacing w:after="360" w:line="240" w:lineRule="auto"/>
        <w:ind w:left="300"/>
        <w:rPr>
          <w:ins w:id="296" w:author="Unknown"/>
          <w:rFonts w:ascii="Helvetica" w:eastAsia="Times New Roman" w:hAnsi="Helvetica" w:cs="Helvetica"/>
          <w:color w:val="141412"/>
          <w:sz w:val="24"/>
          <w:szCs w:val="24"/>
          <w:lang w:eastAsia="en-AU"/>
        </w:rPr>
      </w:pPr>
      <w:proofErr w:type="gramStart"/>
      <w:ins w:id="297" w:author="Unknown">
        <w:r w:rsidRPr="00AF3940">
          <w:rPr>
            <w:rFonts w:ascii="Helvetica" w:eastAsia="Times New Roman" w:hAnsi="Helvetica" w:cs="Helvetica"/>
            <w:color w:val="141412"/>
            <w:sz w:val="24"/>
            <w:szCs w:val="24"/>
            <w:lang w:eastAsia="en-AU"/>
          </w:rPr>
          <w:t>ref</w:t>
        </w:r>
        <w:proofErr w:type="gramEnd"/>
        <w:r w:rsidRPr="00AF3940">
          <w:rPr>
            <w:rFonts w:ascii="Helvetica" w:eastAsia="Times New Roman" w:hAnsi="Helvetica" w:cs="Helvetica"/>
            <w:color w:val="141412"/>
            <w:sz w:val="24"/>
            <w:szCs w:val="24"/>
            <w:lang w:eastAsia="en-AU"/>
          </w:rPr>
          <w:t>: </w:t>
        </w:r>
        <w:r w:rsidRPr="00AF3940">
          <w:rPr>
            <w:rFonts w:ascii="Helvetica" w:eastAsia="Times New Roman" w:hAnsi="Helvetica" w:cs="Helvetica"/>
            <w:color w:val="141412"/>
            <w:sz w:val="24"/>
            <w:szCs w:val="24"/>
            <w:lang w:eastAsia="en-AU"/>
          </w:rPr>
          <w:fldChar w:fldCharType="begin"/>
        </w:r>
        <w:r w:rsidRPr="00AF3940">
          <w:rPr>
            <w:rFonts w:ascii="Helvetica" w:eastAsia="Times New Roman" w:hAnsi="Helvetica" w:cs="Helvetica"/>
            <w:color w:val="141412"/>
            <w:sz w:val="24"/>
            <w:szCs w:val="24"/>
            <w:lang w:eastAsia="en-AU"/>
          </w:rPr>
          <w:instrText xml:space="preserve"> HYPERLINK "https://github.com/espressif/arduino-esp32/issues/1145" </w:instrText>
        </w:r>
        <w:r w:rsidRPr="00AF3940">
          <w:rPr>
            <w:rFonts w:ascii="Helvetica" w:eastAsia="Times New Roman" w:hAnsi="Helvetica" w:cs="Helvetica"/>
            <w:color w:val="141412"/>
            <w:sz w:val="24"/>
            <w:szCs w:val="24"/>
            <w:lang w:eastAsia="en-AU"/>
          </w:rPr>
          <w:fldChar w:fldCharType="separate"/>
        </w:r>
        <w:r w:rsidRPr="00AF3940">
          <w:rPr>
            <w:rFonts w:ascii="Helvetica" w:eastAsia="Times New Roman" w:hAnsi="Helvetica" w:cs="Helvetica"/>
            <w:color w:val="BC360A"/>
            <w:sz w:val="24"/>
            <w:szCs w:val="24"/>
            <w:u w:val="single"/>
            <w:lang w:eastAsia="en-AU"/>
          </w:rPr>
          <w:t>https://github.com/espressif/arduino-esp32/issues/1145</w:t>
        </w:r>
        <w:r w:rsidRPr="00AF3940">
          <w:rPr>
            <w:rFonts w:ascii="Helvetica" w:eastAsia="Times New Roman" w:hAnsi="Helvetica" w:cs="Helvetica"/>
            <w:color w:val="141412"/>
            <w:sz w:val="24"/>
            <w:szCs w:val="24"/>
            <w:lang w:eastAsia="en-AU"/>
          </w:rPr>
          <w:fldChar w:fldCharType="end"/>
        </w:r>
      </w:ins>
    </w:p>
    <w:p w:rsidR="00AF3940" w:rsidRPr="00AF3940" w:rsidRDefault="00AF3940" w:rsidP="00AF3940">
      <w:pPr>
        <w:shd w:val="clear" w:color="auto" w:fill="FFFFFF"/>
        <w:spacing w:beforeAutospacing="1" w:after="0" w:afterAutospacing="1" w:line="240" w:lineRule="auto"/>
        <w:ind w:left="300"/>
        <w:rPr>
          <w:ins w:id="298" w:author="Unknown"/>
          <w:rFonts w:ascii="Helvetica" w:eastAsia="Times New Roman" w:hAnsi="Helvetica" w:cs="Helvetica"/>
          <w:color w:val="141412"/>
          <w:sz w:val="24"/>
          <w:szCs w:val="24"/>
          <w:lang w:eastAsia="en-AU"/>
        </w:rPr>
      </w:pPr>
      <w:ins w:id="299" w:author="Unknown">
        <w:r w:rsidRPr="00AF3940">
          <w:rPr>
            <w:rFonts w:ascii="Helvetica" w:eastAsia="Times New Roman" w:hAnsi="Helvetica" w:cs="Helvetica"/>
            <w:color w:val="141412"/>
            <w:sz w:val="24"/>
            <w:szCs w:val="24"/>
            <w:lang w:eastAsia="en-AU"/>
          </w:rPr>
          <w:fldChar w:fldCharType="begin"/>
        </w:r>
        <w:r w:rsidRPr="00AF3940">
          <w:rPr>
            <w:rFonts w:ascii="Helvetica" w:eastAsia="Times New Roman" w:hAnsi="Helvetica" w:cs="Helvetica"/>
            <w:color w:val="141412"/>
            <w:sz w:val="24"/>
            <w:szCs w:val="24"/>
            <w:lang w:eastAsia="en-AU"/>
          </w:rPr>
          <w:instrText xml:space="preserve"> HYPERLINK "https://circuits4you.com/wp-login.php?redirect_to=https%3A%2F%2Fcircuits4you.com%2F2018%2F12%2F31%2Fesp32-devkit-esp32-wroom-gpio-pinout%2F" </w:instrText>
        </w:r>
        <w:r w:rsidRPr="00AF3940">
          <w:rPr>
            <w:rFonts w:ascii="Helvetica" w:eastAsia="Times New Roman" w:hAnsi="Helvetica" w:cs="Helvetica"/>
            <w:color w:val="141412"/>
            <w:sz w:val="24"/>
            <w:szCs w:val="24"/>
            <w:lang w:eastAsia="en-AU"/>
          </w:rPr>
          <w:fldChar w:fldCharType="separate"/>
        </w:r>
        <w:r w:rsidRPr="00AF3940">
          <w:rPr>
            <w:rFonts w:ascii="Helvetica" w:eastAsia="Times New Roman" w:hAnsi="Helvetica" w:cs="Helvetica"/>
            <w:color w:val="AC0404"/>
            <w:sz w:val="21"/>
            <w:szCs w:val="21"/>
            <w:u w:val="single"/>
            <w:lang w:eastAsia="en-AU"/>
          </w:rPr>
          <w:t>Log in to Reply</w:t>
        </w:r>
        <w:r w:rsidRPr="00AF3940">
          <w:rPr>
            <w:rFonts w:ascii="Helvetica" w:eastAsia="Times New Roman" w:hAnsi="Helvetica" w:cs="Helvetica"/>
            <w:color w:val="141412"/>
            <w:sz w:val="24"/>
            <w:szCs w:val="24"/>
            <w:lang w:eastAsia="en-AU"/>
          </w:rPr>
          <w:fldChar w:fldCharType="end"/>
        </w:r>
      </w:ins>
    </w:p>
    <w:p w:rsidR="00AF3940" w:rsidRPr="00AF3940" w:rsidRDefault="00AF3940" w:rsidP="00AF3940">
      <w:pPr>
        <w:numPr>
          <w:ilvl w:val="1"/>
          <w:numId w:val="13"/>
        </w:numPr>
        <w:shd w:val="clear" w:color="auto" w:fill="FFFFFF"/>
        <w:spacing w:before="100" w:beforeAutospacing="1" w:after="100" w:afterAutospacing="1" w:line="240" w:lineRule="auto"/>
        <w:ind w:left="300"/>
        <w:rPr>
          <w:ins w:id="300" w:author="Unknown"/>
          <w:rFonts w:ascii="Helvetica" w:eastAsia="Times New Roman" w:hAnsi="Helvetica" w:cs="Helvetica"/>
          <w:color w:val="141412"/>
          <w:sz w:val="24"/>
          <w:szCs w:val="24"/>
          <w:lang w:eastAsia="en-AU"/>
        </w:rPr>
      </w:pPr>
      <w:r>
        <w:rPr>
          <w:rFonts w:ascii="Helvetica" w:eastAsia="Times New Roman" w:hAnsi="Helvetica" w:cs="Helvetica"/>
          <w:noProof/>
          <w:color w:val="141412"/>
          <w:sz w:val="24"/>
          <w:szCs w:val="24"/>
          <w:lang w:eastAsia="en-AU"/>
        </w:rPr>
        <w:lastRenderedPageBreak/>
        <w:drawing>
          <wp:inline distT="0" distB="0" distL="0" distR="0">
            <wp:extent cx="703580" cy="703580"/>
            <wp:effectExtent l="0" t="0" r="1270" b="1270"/>
            <wp:docPr id="1" name="Picture 1" descr="https://lh3.googleusercontent.com/-ToS1wfr-52M/AAAAAAAAAAI/AAAAAAAArpw/J1Cm8iJo-fI/s50/photo.j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ToS1wfr-52M/AAAAAAAAAAI/AAAAAAAArpw/J1Cm8iJo-fI/s50/photo.j2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ins w:id="301" w:author="Unknown">
        <w:r w:rsidRPr="00AF3940">
          <w:rPr>
            <w:rFonts w:ascii="Helvetica" w:eastAsia="Times New Roman" w:hAnsi="Helvetica" w:cs="Helvetica"/>
            <w:color w:val="BC360A"/>
            <w:sz w:val="21"/>
            <w:szCs w:val="21"/>
            <w:lang w:eastAsia="en-AU"/>
          </w:rPr>
          <w:t xml:space="preserve">Roberto </w:t>
        </w:r>
        <w:proofErr w:type="spellStart"/>
        <w:r w:rsidRPr="00AF3940">
          <w:rPr>
            <w:rFonts w:ascii="Helvetica" w:eastAsia="Times New Roman" w:hAnsi="Helvetica" w:cs="Helvetica"/>
            <w:color w:val="BC360A"/>
            <w:sz w:val="21"/>
            <w:szCs w:val="21"/>
            <w:lang w:eastAsia="en-AU"/>
          </w:rPr>
          <w:t>Melloni</w:t>
        </w:r>
        <w:proofErr w:type="spellEnd"/>
      </w:ins>
    </w:p>
    <w:p w:rsidR="00AF3940" w:rsidRPr="00AF3940" w:rsidRDefault="00AF3940" w:rsidP="00AF3940">
      <w:pPr>
        <w:shd w:val="clear" w:color="auto" w:fill="FFFFFF"/>
        <w:spacing w:before="100" w:beforeAutospacing="1" w:after="100" w:afterAutospacing="1" w:line="240" w:lineRule="auto"/>
        <w:ind w:left="300"/>
        <w:rPr>
          <w:ins w:id="302" w:author="Unknown"/>
          <w:rFonts w:ascii="Helvetica" w:eastAsia="Times New Roman" w:hAnsi="Helvetica" w:cs="Helvetica"/>
          <w:color w:val="141412"/>
          <w:sz w:val="24"/>
          <w:szCs w:val="24"/>
          <w:lang w:eastAsia="en-AU"/>
        </w:rPr>
      </w:pPr>
      <w:ins w:id="303" w:author="Unknown">
        <w:r w:rsidRPr="00AF3940">
          <w:rPr>
            <w:rFonts w:ascii="Helvetica" w:eastAsia="Times New Roman" w:hAnsi="Helvetica" w:cs="Helvetica"/>
            <w:color w:val="141412"/>
            <w:sz w:val="24"/>
            <w:szCs w:val="24"/>
            <w:lang w:eastAsia="en-AU"/>
          </w:rPr>
          <w:fldChar w:fldCharType="begin"/>
        </w:r>
        <w:r w:rsidRPr="00AF3940">
          <w:rPr>
            <w:rFonts w:ascii="Helvetica" w:eastAsia="Times New Roman" w:hAnsi="Helvetica" w:cs="Helvetica"/>
            <w:color w:val="141412"/>
            <w:sz w:val="24"/>
            <w:szCs w:val="24"/>
            <w:lang w:eastAsia="en-AU"/>
          </w:rPr>
          <w:instrText xml:space="preserve"> HYPERLINK "https://circuits4you.com/2018/12/31/esp32-devkit-esp32-wroom-gpio-pinout/" \l "comment-4914" </w:instrText>
        </w:r>
        <w:r w:rsidRPr="00AF3940">
          <w:rPr>
            <w:rFonts w:ascii="Helvetica" w:eastAsia="Times New Roman" w:hAnsi="Helvetica" w:cs="Helvetica"/>
            <w:color w:val="141412"/>
            <w:sz w:val="24"/>
            <w:szCs w:val="24"/>
            <w:lang w:eastAsia="en-AU"/>
          </w:rPr>
          <w:fldChar w:fldCharType="separate"/>
        </w:r>
        <w:r w:rsidRPr="00AF3940">
          <w:rPr>
            <w:rFonts w:ascii="Helvetica" w:eastAsia="Times New Roman" w:hAnsi="Helvetica" w:cs="Helvetica"/>
            <w:color w:val="A2A2A2"/>
            <w:sz w:val="20"/>
            <w:szCs w:val="20"/>
            <w:u w:val="single"/>
            <w:lang w:eastAsia="en-AU"/>
          </w:rPr>
          <w:t>July 18, 2019 at 11:10 pm</w:t>
        </w:r>
        <w:r w:rsidRPr="00AF3940">
          <w:rPr>
            <w:rFonts w:ascii="Helvetica" w:eastAsia="Times New Roman" w:hAnsi="Helvetica" w:cs="Helvetica"/>
            <w:color w:val="141412"/>
            <w:sz w:val="24"/>
            <w:szCs w:val="24"/>
            <w:lang w:eastAsia="en-AU"/>
          </w:rPr>
          <w:fldChar w:fldCharType="end"/>
        </w:r>
      </w:ins>
    </w:p>
    <w:p w:rsidR="00AF3940" w:rsidRPr="00AF3940" w:rsidRDefault="00AF3940" w:rsidP="00AF3940">
      <w:pPr>
        <w:shd w:val="clear" w:color="auto" w:fill="FFFFFF"/>
        <w:spacing w:after="360" w:line="240" w:lineRule="auto"/>
        <w:ind w:left="300"/>
        <w:rPr>
          <w:ins w:id="304" w:author="Unknown"/>
          <w:rFonts w:ascii="Helvetica" w:eastAsia="Times New Roman" w:hAnsi="Helvetica" w:cs="Helvetica"/>
          <w:color w:val="141412"/>
          <w:sz w:val="24"/>
          <w:szCs w:val="24"/>
          <w:lang w:eastAsia="en-AU"/>
        </w:rPr>
      </w:pPr>
      <w:ins w:id="305" w:author="Unknown">
        <w:r w:rsidRPr="00AF3940">
          <w:rPr>
            <w:rFonts w:ascii="Helvetica" w:eastAsia="Times New Roman" w:hAnsi="Helvetica" w:cs="Helvetica"/>
            <w:color w:val="141412"/>
            <w:sz w:val="24"/>
            <w:szCs w:val="24"/>
            <w:lang w:eastAsia="en-AU"/>
          </w:rPr>
          <w:t xml:space="preserve">I think the third is the </w:t>
        </w:r>
        <w:proofErr w:type="spellStart"/>
        <w:r w:rsidRPr="00AF3940">
          <w:rPr>
            <w:rFonts w:ascii="Helvetica" w:eastAsia="Times New Roman" w:hAnsi="Helvetica" w:cs="Helvetica"/>
            <w:color w:val="141412"/>
            <w:sz w:val="24"/>
            <w:szCs w:val="24"/>
            <w:lang w:eastAsia="en-AU"/>
          </w:rPr>
          <w:t>microusb</w:t>
        </w:r>
        <w:proofErr w:type="spellEnd"/>
        <w:r w:rsidRPr="00AF3940">
          <w:rPr>
            <w:rFonts w:ascii="Helvetica" w:eastAsia="Times New Roman" w:hAnsi="Helvetica" w:cs="Helvetica"/>
            <w:color w:val="141412"/>
            <w:sz w:val="24"/>
            <w:szCs w:val="24"/>
            <w:lang w:eastAsia="en-AU"/>
          </w:rPr>
          <w:t xml:space="preserve"> </w:t>
        </w:r>
        <w:proofErr w:type="spellStart"/>
        <w:r w:rsidRPr="00AF3940">
          <w:rPr>
            <w:rFonts w:ascii="Helvetica" w:eastAsia="Times New Roman" w:hAnsi="Helvetica" w:cs="Helvetica"/>
            <w:color w:val="141412"/>
            <w:sz w:val="24"/>
            <w:szCs w:val="24"/>
            <w:lang w:eastAsia="en-AU"/>
          </w:rPr>
          <w:t>one</w:t>
        </w:r>
        <w:proofErr w:type="gramStart"/>
        <w:r w:rsidRPr="00AF3940">
          <w:rPr>
            <w:rFonts w:ascii="Helvetica" w:eastAsia="Times New Roman" w:hAnsi="Helvetica" w:cs="Helvetica"/>
            <w:color w:val="141412"/>
            <w:sz w:val="24"/>
            <w:szCs w:val="24"/>
            <w:lang w:eastAsia="en-AU"/>
          </w:rPr>
          <w:t>..but</w:t>
        </w:r>
        <w:proofErr w:type="spellEnd"/>
        <w:proofErr w:type="gramEnd"/>
        <w:r w:rsidRPr="00AF3940">
          <w:rPr>
            <w:rFonts w:ascii="Helvetica" w:eastAsia="Times New Roman" w:hAnsi="Helvetica" w:cs="Helvetica"/>
            <w:color w:val="141412"/>
            <w:sz w:val="24"/>
            <w:szCs w:val="24"/>
            <w:lang w:eastAsia="en-AU"/>
          </w:rPr>
          <w:t xml:space="preserve"> you could use all pins with </w:t>
        </w:r>
        <w:proofErr w:type="spellStart"/>
        <w:r w:rsidRPr="00AF3940">
          <w:rPr>
            <w:rFonts w:ascii="Helvetica" w:eastAsia="Times New Roman" w:hAnsi="Helvetica" w:cs="Helvetica"/>
            <w:color w:val="141412"/>
            <w:sz w:val="24"/>
            <w:szCs w:val="24"/>
            <w:lang w:eastAsia="en-AU"/>
          </w:rPr>
          <w:t>software.serial</w:t>
        </w:r>
        <w:proofErr w:type="spellEnd"/>
      </w:ins>
    </w:p>
    <w:p w:rsidR="00AF3940" w:rsidRPr="00AF3940" w:rsidRDefault="00AF3940" w:rsidP="00AF3940">
      <w:pPr>
        <w:shd w:val="clear" w:color="auto" w:fill="FFFFFF"/>
        <w:spacing w:beforeAutospacing="1" w:after="0" w:afterAutospacing="1" w:line="240" w:lineRule="auto"/>
        <w:ind w:left="300"/>
        <w:rPr>
          <w:ins w:id="306" w:author="Unknown"/>
          <w:rFonts w:ascii="Helvetica" w:eastAsia="Times New Roman" w:hAnsi="Helvetica" w:cs="Helvetica"/>
          <w:color w:val="141412"/>
          <w:sz w:val="24"/>
          <w:szCs w:val="24"/>
          <w:lang w:eastAsia="en-AU"/>
        </w:rPr>
      </w:pPr>
      <w:ins w:id="307" w:author="Unknown">
        <w:r w:rsidRPr="00AF3940">
          <w:rPr>
            <w:rFonts w:ascii="Helvetica" w:eastAsia="Times New Roman" w:hAnsi="Helvetica" w:cs="Helvetica"/>
            <w:color w:val="141412"/>
            <w:sz w:val="24"/>
            <w:szCs w:val="24"/>
            <w:lang w:eastAsia="en-AU"/>
          </w:rPr>
          <w:fldChar w:fldCharType="begin"/>
        </w:r>
        <w:r w:rsidRPr="00AF3940">
          <w:rPr>
            <w:rFonts w:ascii="Helvetica" w:eastAsia="Times New Roman" w:hAnsi="Helvetica" w:cs="Helvetica"/>
            <w:color w:val="141412"/>
            <w:sz w:val="24"/>
            <w:szCs w:val="24"/>
            <w:lang w:eastAsia="en-AU"/>
          </w:rPr>
          <w:instrText xml:space="preserve"> HYPERLINK "https://circuits4you.com/wp-login.php?redirect_to=https%3A%2F%2Fcircuits4you.com%2F2018%2F12%2F31%2Fesp32-devkit-esp32-wroom-gpio-pinout%2F" </w:instrText>
        </w:r>
        <w:r w:rsidRPr="00AF3940">
          <w:rPr>
            <w:rFonts w:ascii="Helvetica" w:eastAsia="Times New Roman" w:hAnsi="Helvetica" w:cs="Helvetica"/>
            <w:color w:val="141412"/>
            <w:sz w:val="24"/>
            <w:szCs w:val="24"/>
            <w:lang w:eastAsia="en-AU"/>
          </w:rPr>
          <w:fldChar w:fldCharType="separate"/>
        </w:r>
        <w:r w:rsidRPr="00AF3940">
          <w:rPr>
            <w:rFonts w:ascii="Helvetica" w:eastAsia="Times New Roman" w:hAnsi="Helvetica" w:cs="Helvetica"/>
            <w:color w:val="AC0404"/>
            <w:sz w:val="21"/>
            <w:szCs w:val="21"/>
            <w:u w:val="single"/>
            <w:lang w:eastAsia="en-AU"/>
          </w:rPr>
          <w:t>Log in to Reply</w:t>
        </w:r>
        <w:r w:rsidRPr="00AF3940">
          <w:rPr>
            <w:rFonts w:ascii="Helvetica" w:eastAsia="Times New Roman" w:hAnsi="Helvetica" w:cs="Helvetica"/>
            <w:color w:val="141412"/>
            <w:sz w:val="24"/>
            <w:szCs w:val="24"/>
            <w:lang w:eastAsia="en-AU"/>
          </w:rPr>
          <w:fldChar w:fldCharType="end"/>
        </w:r>
      </w:ins>
    </w:p>
    <w:p w:rsidR="008B3EC1" w:rsidRDefault="008B3EC1"/>
    <w:sectPr w:rsidR="008B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19B3"/>
    <w:multiLevelType w:val="multilevel"/>
    <w:tmpl w:val="41E08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26078"/>
    <w:multiLevelType w:val="multilevel"/>
    <w:tmpl w:val="67A45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4164A"/>
    <w:multiLevelType w:val="multilevel"/>
    <w:tmpl w:val="74F09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24437"/>
    <w:multiLevelType w:val="multilevel"/>
    <w:tmpl w:val="5C26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F6A0F"/>
    <w:multiLevelType w:val="multilevel"/>
    <w:tmpl w:val="37841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F7B88"/>
    <w:multiLevelType w:val="multilevel"/>
    <w:tmpl w:val="A22CF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C0E95"/>
    <w:multiLevelType w:val="multilevel"/>
    <w:tmpl w:val="43EE5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0B69B5"/>
    <w:multiLevelType w:val="multilevel"/>
    <w:tmpl w:val="290E7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B41B4B"/>
    <w:multiLevelType w:val="multilevel"/>
    <w:tmpl w:val="990E5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472B5E"/>
    <w:multiLevelType w:val="multilevel"/>
    <w:tmpl w:val="E34A0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1A59E2"/>
    <w:multiLevelType w:val="multilevel"/>
    <w:tmpl w:val="0BE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B5425"/>
    <w:multiLevelType w:val="multilevel"/>
    <w:tmpl w:val="8ACC2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4576E5"/>
    <w:multiLevelType w:val="multilevel"/>
    <w:tmpl w:val="DEF06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5"/>
  </w:num>
  <w:num w:numId="5">
    <w:abstractNumId w:val="3"/>
  </w:num>
  <w:num w:numId="6">
    <w:abstractNumId w:val="11"/>
  </w:num>
  <w:num w:numId="7">
    <w:abstractNumId w:val="4"/>
  </w:num>
  <w:num w:numId="8">
    <w:abstractNumId w:val="2"/>
  </w:num>
  <w:num w:numId="9">
    <w:abstractNumId w:val="9"/>
  </w:num>
  <w:num w:numId="10">
    <w:abstractNumId w:val="8"/>
  </w:num>
  <w:num w:numId="11">
    <w:abstractNumId w:val="1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40"/>
    <w:rsid w:val="008B3EC1"/>
    <w:rsid w:val="00AF3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39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F394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F394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AF394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94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F394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F394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AF3940"/>
    <w:rPr>
      <w:rFonts w:ascii="Times New Roman" w:eastAsia="Times New Roman" w:hAnsi="Times New Roman" w:cs="Times New Roman"/>
      <w:b/>
      <w:bCs/>
      <w:sz w:val="24"/>
      <w:szCs w:val="24"/>
      <w:lang w:eastAsia="en-AU"/>
    </w:rPr>
  </w:style>
  <w:style w:type="character" w:customStyle="1" w:styleId="date">
    <w:name w:val="date"/>
    <w:basedOn w:val="DefaultParagraphFont"/>
    <w:rsid w:val="00AF3940"/>
  </w:style>
  <w:style w:type="character" w:styleId="Hyperlink">
    <w:name w:val="Hyperlink"/>
    <w:basedOn w:val="DefaultParagraphFont"/>
    <w:uiPriority w:val="99"/>
    <w:semiHidden/>
    <w:unhideWhenUsed/>
    <w:rsid w:val="00AF3940"/>
    <w:rPr>
      <w:color w:val="0000FF"/>
      <w:u w:val="single"/>
    </w:rPr>
  </w:style>
  <w:style w:type="character" w:customStyle="1" w:styleId="categories-links">
    <w:name w:val="categories-links"/>
    <w:basedOn w:val="DefaultParagraphFont"/>
    <w:rsid w:val="00AF3940"/>
  </w:style>
  <w:style w:type="character" w:customStyle="1" w:styleId="tags-links">
    <w:name w:val="tags-links"/>
    <w:basedOn w:val="DefaultParagraphFont"/>
    <w:rsid w:val="00AF3940"/>
  </w:style>
  <w:style w:type="paragraph" w:styleId="NormalWeb">
    <w:name w:val="Normal (Web)"/>
    <w:basedOn w:val="Normal"/>
    <w:uiPriority w:val="99"/>
    <w:semiHidden/>
    <w:unhideWhenUsed/>
    <w:rsid w:val="00AF394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F3940"/>
    <w:rPr>
      <w:b/>
      <w:bCs/>
    </w:rPr>
  </w:style>
  <w:style w:type="character" w:styleId="Emphasis">
    <w:name w:val="Emphasis"/>
    <w:basedOn w:val="DefaultParagraphFont"/>
    <w:uiPriority w:val="20"/>
    <w:qFormat/>
    <w:rsid w:val="00AF3940"/>
    <w:rPr>
      <w:i/>
      <w:iCs/>
    </w:rPr>
  </w:style>
  <w:style w:type="paragraph" w:customStyle="1" w:styleId="jp-relatedposts-post-date">
    <w:name w:val="jp-relatedposts-post-date"/>
    <w:basedOn w:val="Normal"/>
    <w:rsid w:val="00AF394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p-relatedposts-post-context">
    <w:name w:val="jp-relatedposts-post-context"/>
    <w:basedOn w:val="Normal"/>
    <w:rsid w:val="00AF394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eta-nav">
    <w:name w:val="meta-nav"/>
    <w:basedOn w:val="DefaultParagraphFont"/>
    <w:rsid w:val="00AF3940"/>
  </w:style>
  <w:style w:type="paragraph" w:styleId="BalloonText">
    <w:name w:val="Balloon Text"/>
    <w:basedOn w:val="Normal"/>
    <w:link w:val="BalloonTextChar"/>
    <w:uiPriority w:val="99"/>
    <w:semiHidden/>
    <w:unhideWhenUsed/>
    <w:rsid w:val="00AF3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9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39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F394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F394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AF394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94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F394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F394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AF3940"/>
    <w:rPr>
      <w:rFonts w:ascii="Times New Roman" w:eastAsia="Times New Roman" w:hAnsi="Times New Roman" w:cs="Times New Roman"/>
      <w:b/>
      <w:bCs/>
      <w:sz w:val="24"/>
      <w:szCs w:val="24"/>
      <w:lang w:eastAsia="en-AU"/>
    </w:rPr>
  </w:style>
  <w:style w:type="character" w:customStyle="1" w:styleId="date">
    <w:name w:val="date"/>
    <w:basedOn w:val="DefaultParagraphFont"/>
    <w:rsid w:val="00AF3940"/>
  </w:style>
  <w:style w:type="character" w:styleId="Hyperlink">
    <w:name w:val="Hyperlink"/>
    <w:basedOn w:val="DefaultParagraphFont"/>
    <w:uiPriority w:val="99"/>
    <w:semiHidden/>
    <w:unhideWhenUsed/>
    <w:rsid w:val="00AF3940"/>
    <w:rPr>
      <w:color w:val="0000FF"/>
      <w:u w:val="single"/>
    </w:rPr>
  </w:style>
  <w:style w:type="character" w:customStyle="1" w:styleId="categories-links">
    <w:name w:val="categories-links"/>
    <w:basedOn w:val="DefaultParagraphFont"/>
    <w:rsid w:val="00AF3940"/>
  </w:style>
  <w:style w:type="character" w:customStyle="1" w:styleId="tags-links">
    <w:name w:val="tags-links"/>
    <w:basedOn w:val="DefaultParagraphFont"/>
    <w:rsid w:val="00AF3940"/>
  </w:style>
  <w:style w:type="paragraph" w:styleId="NormalWeb">
    <w:name w:val="Normal (Web)"/>
    <w:basedOn w:val="Normal"/>
    <w:uiPriority w:val="99"/>
    <w:semiHidden/>
    <w:unhideWhenUsed/>
    <w:rsid w:val="00AF394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F3940"/>
    <w:rPr>
      <w:b/>
      <w:bCs/>
    </w:rPr>
  </w:style>
  <w:style w:type="character" w:styleId="Emphasis">
    <w:name w:val="Emphasis"/>
    <w:basedOn w:val="DefaultParagraphFont"/>
    <w:uiPriority w:val="20"/>
    <w:qFormat/>
    <w:rsid w:val="00AF3940"/>
    <w:rPr>
      <w:i/>
      <w:iCs/>
    </w:rPr>
  </w:style>
  <w:style w:type="paragraph" w:customStyle="1" w:styleId="jp-relatedposts-post-date">
    <w:name w:val="jp-relatedposts-post-date"/>
    <w:basedOn w:val="Normal"/>
    <w:rsid w:val="00AF394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p-relatedposts-post-context">
    <w:name w:val="jp-relatedposts-post-context"/>
    <w:basedOn w:val="Normal"/>
    <w:rsid w:val="00AF394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eta-nav">
    <w:name w:val="meta-nav"/>
    <w:basedOn w:val="DefaultParagraphFont"/>
    <w:rsid w:val="00AF3940"/>
  </w:style>
  <w:style w:type="paragraph" w:styleId="BalloonText">
    <w:name w:val="Balloon Text"/>
    <w:basedOn w:val="Normal"/>
    <w:link w:val="BalloonTextChar"/>
    <w:uiPriority w:val="99"/>
    <w:semiHidden/>
    <w:unhideWhenUsed/>
    <w:rsid w:val="00AF3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19847">
      <w:bodyDiv w:val="1"/>
      <w:marLeft w:val="0"/>
      <w:marRight w:val="0"/>
      <w:marTop w:val="0"/>
      <w:marBottom w:val="0"/>
      <w:divBdr>
        <w:top w:val="none" w:sz="0" w:space="0" w:color="auto"/>
        <w:left w:val="none" w:sz="0" w:space="0" w:color="auto"/>
        <w:bottom w:val="none" w:sz="0" w:space="0" w:color="auto"/>
        <w:right w:val="none" w:sz="0" w:space="0" w:color="auto"/>
      </w:divBdr>
      <w:divsChild>
        <w:div w:id="1161778827">
          <w:marLeft w:val="0"/>
          <w:marRight w:val="0"/>
          <w:marTop w:val="0"/>
          <w:marBottom w:val="0"/>
          <w:divBdr>
            <w:top w:val="none" w:sz="0" w:space="0" w:color="auto"/>
            <w:left w:val="none" w:sz="0" w:space="0" w:color="auto"/>
            <w:bottom w:val="none" w:sz="0" w:space="0" w:color="auto"/>
            <w:right w:val="none" w:sz="0" w:space="0" w:color="auto"/>
          </w:divBdr>
        </w:div>
        <w:div w:id="555630343">
          <w:marLeft w:val="0"/>
          <w:marRight w:val="0"/>
          <w:marTop w:val="0"/>
          <w:marBottom w:val="0"/>
          <w:divBdr>
            <w:top w:val="none" w:sz="0" w:space="0" w:color="auto"/>
            <w:left w:val="none" w:sz="0" w:space="0" w:color="auto"/>
            <w:bottom w:val="none" w:sz="0" w:space="0" w:color="auto"/>
            <w:right w:val="none" w:sz="0" w:space="0" w:color="auto"/>
          </w:divBdr>
          <w:divsChild>
            <w:div w:id="248541736">
              <w:marLeft w:val="0"/>
              <w:marRight w:val="0"/>
              <w:marTop w:val="240"/>
              <w:marBottom w:val="240"/>
              <w:divBdr>
                <w:top w:val="none" w:sz="0" w:space="0" w:color="auto"/>
                <w:left w:val="none" w:sz="0" w:space="0" w:color="auto"/>
                <w:bottom w:val="none" w:sz="0" w:space="0" w:color="auto"/>
                <w:right w:val="none" w:sz="0" w:space="0" w:color="auto"/>
              </w:divBdr>
              <w:divsChild>
                <w:div w:id="800002873">
                  <w:marLeft w:val="0"/>
                  <w:marRight w:val="-300"/>
                  <w:marTop w:val="0"/>
                  <w:marBottom w:val="0"/>
                  <w:divBdr>
                    <w:top w:val="none" w:sz="0" w:space="0" w:color="auto"/>
                    <w:left w:val="none" w:sz="0" w:space="0" w:color="auto"/>
                    <w:bottom w:val="none" w:sz="0" w:space="0" w:color="auto"/>
                    <w:right w:val="none" w:sz="0" w:space="0" w:color="auto"/>
                  </w:divBdr>
                  <w:divsChild>
                    <w:div w:id="965088230">
                      <w:marLeft w:val="0"/>
                      <w:marRight w:val="0"/>
                      <w:marTop w:val="0"/>
                      <w:marBottom w:val="240"/>
                      <w:divBdr>
                        <w:top w:val="none" w:sz="0" w:space="0" w:color="auto"/>
                        <w:left w:val="none" w:sz="0" w:space="0" w:color="auto"/>
                        <w:bottom w:val="none" w:sz="0" w:space="0" w:color="auto"/>
                        <w:right w:val="none" w:sz="0" w:space="0" w:color="auto"/>
                      </w:divBdr>
                    </w:div>
                    <w:div w:id="1762144243">
                      <w:marLeft w:val="0"/>
                      <w:marRight w:val="0"/>
                      <w:marTop w:val="0"/>
                      <w:marBottom w:val="240"/>
                      <w:divBdr>
                        <w:top w:val="none" w:sz="0" w:space="0" w:color="auto"/>
                        <w:left w:val="none" w:sz="0" w:space="0" w:color="auto"/>
                        <w:bottom w:val="none" w:sz="0" w:space="0" w:color="auto"/>
                        <w:right w:val="none" w:sz="0" w:space="0" w:color="auto"/>
                      </w:divBdr>
                    </w:div>
                    <w:div w:id="4190587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76856470">
          <w:marLeft w:val="0"/>
          <w:marRight w:val="0"/>
          <w:marTop w:val="0"/>
          <w:marBottom w:val="0"/>
          <w:divBdr>
            <w:top w:val="none" w:sz="0" w:space="0" w:color="auto"/>
            <w:left w:val="none" w:sz="0" w:space="0" w:color="auto"/>
            <w:bottom w:val="none" w:sz="0" w:space="0" w:color="auto"/>
            <w:right w:val="none" w:sz="0" w:space="0" w:color="auto"/>
          </w:divBdr>
        </w:div>
        <w:div w:id="1543667681">
          <w:marLeft w:val="0"/>
          <w:marRight w:val="0"/>
          <w:marTop w:val="0"/>
          <w:marBottom w:val="0"/>
          <w:divBdr>
            <w:top w:val="none" w:sz="0" w:space="0" w:color="auto"/>
            <w:left w:val="none" w:sz="0" w:space="0" w:color="auto"/>
            <w:bottom w:val="none" w:sz="0" w:space="0" w:color="auto"/>
            <w:right w:val="none" w:sz="0" w:space="0" w:color="auto"/>
          </w:divBdr>
          <w:divsChild>
            <w:div w:id="465781656">
              <w:marLeft w:val="0"/>
              <w:marRight w:val="0"/>
              <w:marTop w:val="0"/>
              <w:marBottom w:val="0"/>
              <w:divBdr>
                <w:top w:val="none" w:sz="0" w:space="0" w:color="auto"/>
                <w:left w:val="none" w:sz="0" w:space="0" w:color="auto"/>
                <w:bottom w:val="none" w:sz="0" w:space="0" w:color="auto"/>
                <w:right w:val="none" w:sz="0" w:space="0" w:color="auto"/>
              </w:divBdr>
            </w:div>
            <w:div w:id="965041606">
              <w:marLeft w:val="0"/>
              <w:marRight w:val="0"/>
              <w:marTop w:val="0"/>
              <w:marBottom w:val="300"/>
              <w:divBdr>
                <w:top w:val="none" w:sz="0" w:space="0" w:color="auto"/>
                <w:left w:val="none" w:sz="0" w:space="0" w:color="auto"/>
                <w:bottom w:val="none" w:sz="0" w:space="0" w:color="auto"/>
                <w:right w:val="none" w:sz="0" w:space="0" w:color="auto"/>
              </w:divBdr>
            </w:div>
            <w:div w:id="661392028">
              <w:marLeft w:val="0"/>
              <w:marRight w:val="0"/>
              <w:marTop w:val="0"/>
              <w:marBottom w:val="0"/>
              <w:divBdr>
                <w:top w:val="none" w:sz="0" w:space="0" w:color="auto"/>
                <w:left w:val="none" w:sz="0" w:space="0" w:color="auto"/>
                <w:bottom w:val="none" w:sz="0" w:space="0" w:color="auto"/>
                <w:right w:val="none" w:sz="0" w:space="0" w:color="auto"/>
              </w:divBdr>
            </w:div>
            <w:div w:id="228736152">
              <w:marLeft w:val="0"/>
              <w:marRight w:val="0"/>
              <w:marTop w:val="0"/>
              <w:marBottom w:val="0"/>
              <w:divBdr>
                <w:top w:val="none" w:sz="0" w:space="0" w:color="auto"/>
                <w:left w:val="none" w:sz="0" w:space="0" w:color="auto"/>
                <w:bottom w:val="none" w:sz="0" w:space="0" w:color="auto"/>
                <w:right w:val="none" w:sz="0" w:space="0" w:color="auto"/>
              </w:divBdr>
            </w:div>
            <w:div w:id="677656830">
              <w:marLeft w:val="0"/>
              <w:marRight w:val="0"/>
              <w:marTop w:val="0"/>
              <w:marBottom w:val="0"/>
              <w:divBdr>
                <w:top w:val="none" w:sz="0" w:space="0" w:color="auto"/>
                <w:left w:val="none" w:sz="0" w:space="0" w:color="auto"/>
                <w:bottom w:val="none" w:sz="0" w:space="0" w:color="auto"/>
                <w:right w:val="none" w:sz="0" w:space="0" w:color="auto"/>
              </w:divBdr>
            </w:div>
            <w:div w:id="189950378">
              <w:marLeft w:val="0"/>
              <w:marRight w:val="0"/>
              <w:marTop w:val="0"/>
              <w:marBottom w:val="300"/>
              <w:divBdr>
                <w:top w:val="none" w:sz="0" w:space="0" w:color="auto"/>
                <w:left w:val="none" w:sz="0" w:space="0" w:color="auto"/>
                <w:bottom w:val="none" w:sz="0" w:space="0" w:color="auto"/>
                <w:right w:val="none" w:sz="0" w:space="0" w:color="auto"/>
              </w:divBdr>
            </w:div>
            <w:div w:id="1042826327">
              <w:marLeft w:val="0"/>
              <w:marRight w:val="0"/>
              <w:marTop w:val="0"/>
              <w:marBottom w:val="0"/>
              <w:divBdr>
                <w:top w:val="none" w:sz="0" w:space="0" w:color="auto"/>
                <w:left w:val="none" w:sz="0" w:space="0" w:color="auto"/>
                <w:bottom w:val="none" w:sz="0" w:space="0" w:color="auto"/>
                <w:right w:val="none" w:sz="0" w:space="0" w:color="auto"/>
              </w:divBdr>
            </w:div>
            <w:div w:id="1198591862">
              <w:marLeft w:val="0"/>
              <w:marRight w:val="0"/>
              <w:marTop w:val="0"/>
              <w:marBottom w:val="0"/>
              <w:divBdr>
                <w:top w:val="none" w:sz="0" w:space="0" w:color="auto"/>
                <w:left w:val="none" w:sz="0" w:space="0" w:color="auto"/>
                <w:bottom w:val="none" w:sz="0" w:space="0" w:color="auto"/>
                <w:right w:val="none" w:sz="0" w:space="0" w:color="auto"/>
              </w:divBdr>
            </w:div>
            <w:div w:id="908464904">
              <w:marLeft w:val="0"/>
              <w:marRight w:val="0"/>
              <w:marTop w:val="0"/>
              <w:marBottom w:val="0"/>
              <w:divBdr>
                <w:top w:val="none" w:sz="0" w:space="0" w:color="auto"/>
                <w:left w:val="none" w:sz="0" w:space="0" w:color="auto"/>
                <w:bottom w:val="none" w:sz="0" w:space="0" w:color="auto"/>
                <w:right w:val="none" w:sz="0" w:space="0" w:color="auto"/>
              </w:divBdr>
            </w:div>
            <w:div w:id="940066573">
              <w:marLeft w:val="0"/>
              <w:marRight w:val="0"/>
              <w:marTop w:val="0"/>
              <w:marBottom w:val="300"/>
              <w:divBdr>
                <w:top w:val="none" w:sz="0" w:space="0" w:color="auto"/>
                <w:left w:val="none" w:sz="0" w:space="0" w:color="auto"/>
                <w:bottom w:val="none" w:sz="0" w:space="0" w:color="auto"/>
                <w:right w:val="none" w:sz="0" w:space="0" w:color="auto"/>
              </w:divBdr>
            </w:div>
            <w:div w:id="1258126849">
              <w:marLeft w:val="0"/>
              <w:marRight w:val="0"/>
              <w:marTop w:val="0"/>
              <w:marBottom w:val="0"/>
              <w:divBdr>
                <w:top w:val="none" w:sz="0" w:space="0" w:color="auto"/>
                <w:left w:val="none" w:sz="0" w:space="0" w:color="auto"/>
                <w:bottom w:val="none" w:sz="0" w:space="0" w:color="auto"/>
                <w:right w:val="none" w:sz="0" w:space="0" w:color="auto"/>
              </w:divBdr>
            </w:div>
            <w:div w:id="2779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s4you.com/tag/esp32/" TargetMode="External"/><Relationship Id="rId13" Type="http://schemas.openxmlformats.org/officeDocument/2006/relationships/hyperlink" Target="https://circuits4you.com/2018/02/02/installing-esp32-board-in-arduino-ide-on-ubuntu-linux/"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circuits4you.com/category/esp32/" TargetMode="Externa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rcuits4you.com/2018/12/31/esp32-devkit-esp32-wroom-gpio-pinout/" TargetMode="External"/><Relationship Id="rId11" Type="http://schemas.openxmlformats.org/officeDocument/2006/relationships/hyperlink" Target="https://circuits4you.com/2019/03/02/esp32-vs-esp8266/" TargetMode="External"/><Relationship Id="rId5" Type="http://schemas.openxmlformats.org/officeDocument/2006/relationships/webSettings" Target="webSettings.xml"/><Relationship Id="rId15" Type="http://schemas.openxmlformats.org/officeDocument/2006/relationships/hyperlink" Target="https://circuits4you.com/2019/01/25/esp32-dht11-22-humidity-temperature-sensor-interfacing-example/" TargetMode="Externa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Carlou Torres</dc:creator>
  <cp:lastModifiedBy>Carlou Torres</cp:lastModifiedBy>
  <cp:revision>1</cp:revision>
  <dcterms:created xsi:type="dcterms:W3CDTF">2020-07-07T04:31:00Z</dcterms:created>
  <dcterms:modified xsi:type="dcterms:W3CDTF">2020-07-07T04:33:00Z</dcterms:modified>
</cp:coreProperties>
</file>